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0A0BD" w14:textId="77777777" w:rsidR="00F2055A" w:rsidRDefault="00F2055A" w:rsidP="00F2055A">
      <w:pPr>
        <w:numPr>
          <w:ilvl w:val="0"/>
          <w:numId w:val="1"/>
        </w:numPr>
        <w:spacing w:before="40" w:after="0" w:line="240" w:lineRule="auto"/>
        <w:textAlignment w:val="baseline"/>
        <w:outlineLvl w:val="1"/>
        <w:rPr>
          <w:rFonts w:ascii="Calibri" w:eastAsia="Times New Roman" w:hAnsi="Calibri" w:cs="Times New Roman"/>
          <w:b/>
          <w:bCs/>
          <w:color w:val="2E75B5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Introdução – LGPD num relance</w:t>
      </w:r>
    </w:p>
    <w:p w14:paraId="7A4342E8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6AACBB" w14:textId="3213081B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A Lei Geral de Proteção de Dados Pessoais – LGPD – regula o tratamento de dados pessoais </w:t>
      </w:r>
      <w:ins w:id="0" w:author="Beatriz Almeida" w:date="2020-05-12T08:39:00Z">
        <w:r w:rsidR="0061420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de pessoas naturais (físicas)</w:t>
        </w:r>
      </w:ins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(dentro e fora do país). Ela visa proteger direitos fundamentais, como a liberdade, a privacidade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, o livre desenvolvimento e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a personalidade. Esta cartilha apresenta um panorama sobre a </w:t>
      </w:r>
      <w:hyperlink r:id="rId6" w:history="1">
        <w:r>
          <w:rPr>
            <w:rStyle w:val="Hyperlink"/>
            <w:rFonts w:ascii="Calibri" w:eastAsia="Times New Roman" w:hAnsi="Calibri" w:cs="Times New Roman"/>
            <w:color w:val="1155CC"/>
            <w:sz w:val="24"/>
            <w:szCs w:val="24"/>
            <w:lang w:eastAsia="pt-BR"/>
          </w:rPr>
          <w:t>Lei 13.709 de 2018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, para que a administração pública e os servidores do Estado tomem conhecimento sobre o tema. A LGPD busca trazer mais segurança e inovação quanto a proteção e tratamento de dados pessoais no país. </w:t>
      </w:r>
    </w:p>
    <w:p w14:paraId="74712B84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Veja, em um relance, um atual panorama da lei:</w:t>
      </w:r>
    </w:p>
    <w:p w14:paraId="349F5FE4" w14:textId="5F3C5ADA" w:rsidR="00F2055A" w:rsidRDefault="00F2055A" w:rsidP="00F2055A">
      <w:pPr>
        <w:numPr>
          <w:ilvl w:val="0"/>
          <w:numId w:val="2"/>
        </w:numPr>
        <w:shd w:val="clear" w:color="auto" w:fill="FFFFFF"/>
        <w:spacing w:before="280"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Proteção de dados diz respeito a tentar assegurar que as pessoas </w:t>
      </w:r>
      <w:r w:rsidR="00B6742A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podem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confiar que sua organização irá usar seus dados de forma apropriada e responsável.</w:t>
      </w:r>
    </w:p>
    <w:p w14:paraId="612E7349" w14:textId="77777777" w:rsidR="00F2055A" w:rsidRDefault="00F2055A" w:rsidP="00F205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Se sua organização coleta, processa, distribui, armazena e/ou divulga informações de indivíduos, ela deve se adequar à Lei Geral de Proteção de Dados Pessoais (LGPD).</w:t>
      </w:r>
    </w:p>
    <w:p w14:paraId="4E099FF8" w14:textId="446ECE5E" w:rsidR="00F2055A" w:rsidRDefault="00F2055A" w:rsidP="00F205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No Brasil, a LGPD foi publicada em 2018 e entrará em vigor em</w:t>
      </w:r>
      <w:ins w:id="1" w:author="Beatriz Almeida" w:date="2020-05-12T09:48:00Z">
        <w:r w:rsidR="007E29C6">
          <w:rPr>
            <w:rFonts w:ascii="Calibri" w:eastAsia="Times New Roman" w:hAnsi="Calibri" w:cs="Arial"/>
            <w:color w:val="000000"/>
            <w:sz w:val="24"/>
            <w:szCs w:val="24"/>
            <w:lang w:eastAsia="pt-BR"/>
          </w:rPr>
          <w:t xml:space="preserve"> 2021</w:t>
        </w:r>
      </w:ins>
      <w:del w:id="2" w:author="Beatriz Almeida" w:date="2020-05-18T14:22:00Z">
        <w:r w:rsidDel="00A04611">
          <w:rPr>
            <w:rFonts w:ascii="Calibri" w:eastAsia="Times New Roman" w:hAnsi="Calibri" w:cs="Arial"/>
            <w:color w:val="000000"/>
            <w:sz w:val="24"/>
            <w:szCs w:val="24"/>
            <w:lang w:eastAsia="pt-BR"/>
          </w:rPr>
          <w:delText xml:space="preserve"> agosto de 2020</w:delText>
        </w:r>
      </w:del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. 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ab/>
      </w:r>
    </w:p>
    <w:p w14:paraId="624ACEE0" w14:textId="77777777" w:rsidR="00F2055A" w:rsidRDefault="00F2055A" w:rsidP="00F205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O texto da lei foi elaborado em conjunto pelo governo, sociedade civil e setor empresarial e tem como base o Regulamento Geral de Proteção de Dados da União Europeia. </w:t>
      </w:r>
    </w:p>
    <w:p w14:paraId="6AEF42C9" w14:textId="77777777" w:rsidR="00F2055A" w:rsidRDefault="00F2055A" w:rsidP="00F205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A LGPD visa regulamentar o tratamento de dados pessoais, conferindo mais segurança jurídica aos consumidores, titulares de dados, e todos que lidam com informações pessoais no desenvolvimento de suas atividades de negócio. A lei traz parâmetros para que o tratamento de dados ocorra sem infringir sua privacidade e proteção. Estabelece também regras de atuação para o Poder Público. Na prática, isso significa que o governo e as empresas terão que garantir mais segurança aos dados pessoais.</w:t>
      </w:r>
    </w:p>
    <w:p w14:paraId="77E209EF" w14:textId="77777777" w:rsidR="00F2055A" w:rsidRDefault="00F2055A" w:rsidP="00F205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A lei assegura direitos dos cidadãos, como a titularidade dos dados pessoais</w:t>
      </w:r>
    </w:p>
    <w:p w14:paraId="35A40BD6" w14:textId="77777777" w:rsidR="00F2055A" w:rsidRDefault="00F2055A" w:rsidP="00F2055A">
      <w:pPr>
        <w:numPr>
          <w:ilvl w:val="0"/>
          <w:numId w:val="2"/>
        </w:numPr>
        <w:shd w:val="clear" w:color="auto" w:fill="FFFFFF"/>
        <w:spacing w:after="28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No âmbito do estado de Minas Gerai</w:t>
      </w:r>
      <w:r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eastAsia="pt-BR"/>
        </w:rPr>
        <w:t>s, foi constituído um grupo de trabalho (</w:t>
      </w:r>
      <w:hyperlink r:id="rId7" w:history="1">
        <w:r>
          <w:rPr>
            <w:rStyle w:val="Hyperlink"/>
            <w:rFonts w:ascii="Calibri" w:eastAsia="Times New Roman" w:hAnsi="Calibri" w:cs="Arial"/>
            <w:color w:val="1155CC"/>
            <w:sz w:val="24"/>
            <w:szCs w:val="24"/>
            <w:shd w:val="clear" w:color="auto" w:fill="FFFFFF"/>
            <w:lang w:eastAsia="pt-BR"/>
          </w:rPr>
          <w:t>Resolução Conjunta 10.064, de 2019</w:t>
        </w:r>
      </w:hyperlink>
      <w:r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eastAsia="pt-BR"/>
        </w:rPr>
        <w:t>) formado por CGE, SEPLAG, SEF, PRODEMGE e AGE</w:t>
      </w:r>
      <w:r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, que visa propor orientações para adequação dos órgãos e entidades à LGPD, promoção de boas práticas, intermediação entre os órgãos e a autoridade nacional, dentre outras iniciativas relativas à lei.</w:t>
      </w:r>
    </w:p>
    <w:p w14:paraId="7166EDE0" w14:textId="77777777" w:rsidR="00F2055A" w:rsidRDefault="00F2055A" w:rsidP="00F2055A">
      <w:pPr>
        <w:numPr>
          <w:ilvl w:val="0"/>
          <w:numId w:val="3"/>
        </w:numPr>
        <w:spacing w:before="40" w:after="0" w:line="240" w:lineRule="auto"/>
        <w:textAlignment w:val="baseline"/>
        <w:outlineLvl w:val="1"/>
        <w:rPr>
          <w:rFonts w:ascii="Calibri" w:eastAsia="Times New Roman" w:hAnsi="Calibri" w:cs="Times New Roman"/>
          <w:b/>
          <w:bCs/>
          <w:color w:val="2E75B5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Conceitos básicos – Explicando melhor...</w:t>
      </w:r>
    </w:p>
    <w:p w14:paraId="14C0A21D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17F034" w14:textId="77777777" w:rsidR="00F2055A" w:rsidRDefault="00F2055A" w:rsidP="00F2055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2.1 O que é proteção de dados?</w:t>
      </w:r>
    </w:p>
    <w:p w14:paraId="5A66C12C" w14:textId="77777777" w:rsidR="00F2055A" w:rsidRDefault="00F2055A" w:rsidP="00F2055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Trabalhar visando a proteção de dados significa usar as informações sobre pessoas de maneira adequada e responsável. A proteção de dados é parte do direito fundamental à privacidade - de forma prática, diz respeito à construção de confiança entre pessoas e organizações. Significa tratar as pessoas de forma transparente e aberta, reconhecendo seu direito de ter o controle sobre sua própria identidade e suas interações com os outros, e encontrar um equilíbrio com os interesses mais amplos da sociedade.</w:t>
      </w:r>
    </w:p>
    <w:p w14:paraId="330D9D5C" w14:textId="77777777" w:rsidR="00F2055A" w:rsidRDefault="00F2055A" w:rsidP="00F205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 princípio da inviolabilidade à privacidade está previsto em nossa Constituição Federal, em seu art. 5º, inciso X, dispondo que são invioláveis a intimidade, a vida privada, a honra e a imagem das pessoas, assegurado o direito a indenização pelo dano material ou moral decorrente de sua violação.</w:t>
      </w:r>
    </w:p>
    <w:p w14:paraId="2C5AAD3D" w14:textId="77777777" w:rsidR="00F2055A" w:rsidRDefault="00F2055A" w:rsidP="00F2055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A proteção de dados é essencial para a inovação. Boas práticas de proteção de dados são vitais para assegurar a confiança e o apoio da população para usos inovadores de dados nos setores público e privado.</w:t>
      </w:r>
    </w:p>
    <w:p w14:paraId="2DB4B655" w14:textId="4E47B57A" w:rsidR="00F2055A" w:rsidRDefault="00F2055A" w:rsidP="00F205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Publicada em agosto de 2018, a LGPD vem aprimorar a proteção de dados pessoais aos cidadãos do Brasil. Entender melhor, e desde já, a nova legislação, que entra em vigor em 202</w:t>
      </w:r>
      <w:del w:id="3" w:author="Beatriz Almeida" w:date="2020-05-12T09:51:00Z">
        <w:r w:rsidDel="007E29C6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delText>0,</w:delText>
        </w:r>
      </w:del>
      <w:ins w:id="4" w:author="Beatriz Almeida" w:date="2020-05-12T09:51:00Z">
        <w:r w:rsidR="007E29C6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1</w:t>
        </w:r>
      </w:ins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é importante para ajudar o país na missão coletiva de assegurar a privacidade: a qual é um direito fundamental do indivíduo e, portanto, deve ser salvaguardada com o máximo de cuidado, eficiência e qualidade. </w:t>
      </w:r>
    </w:p>
    <w:p w14:paraId="08C3A510" w14:textId="77777777" w:rsidR="00F2055A" w:rsidRDefault="00F2055A" w:rsidP="00F2055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2.2 O que são dados pessoais?</w:t>
      </w:r>
    </w:p>
    <w:p w14:paraId="54A0038B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 - dado pessoal:  informação relacionada à pessoa natural identificada ou identificável</w:t>
      </w:r>
    </w:p>
    <w:p w14:paraId="19B4D632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Em suma, informações sobre um determinado indivíduo, independentemente de ser privada, de conhecimento público ou sobre a sua vida profissional.</w:t>
      </w:r>
    </w:p>
    <w:p w14:paraId="498A08D1" w14:textId="77777777" w:rsidR="00F2055A" w:rsidRDefault="00F2055A" w:rsidP="00F2055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II - dado pessoal sensível: dado pessoal sobre: origem racial ou étnica; convicção religiosa; opinião política; filiação a sindicato ou a organização de caráter religioso; filosófico ou político; referente à saúde ou à vida sexual, genética ou biometria;</w:t>
      </w:r>
    </w:p>
    <w:p w14:paraId="4F810CCC" w14:textId="77777777" w:rsidR="00F2055A" w:rsidRDefault="00F2055A" w:rsidP="00F2055A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III - dado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anonimizado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 dado relativo a titular que não possa ser identificado, considerando a utilização de meios técnicos razoáveis e disponíveis na ocasião de seu tratamento;</w:t>
      </w:r>
    </w:p>
    <w:p w14:paraId="24D4C3E7" w14:textId="77777777" w:rsidR="00F2055A" w:rsidRDefault="00F2055A" w:rsidP="00F2055A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IV - banco de dados: conjunto estruturado de dados pessoais, estabelecido em um ou em vários locais, em suporte eletrônico ou físico;</w:t>
      </w:r>
    </w:p>
    <w:p w14:paraId="116C4DF0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F69B93" w14:textId="77777777" w:rsidR="00F2055A" w:rsidRDefault="00F2055A" w:rsidP="00F2055A">
      <w:pPr>
        <w:numPr>
          <w:ilvl w:val="1"/>
          <w:numId w:val="4"/>
        </w:numPr>
        <w:spacing w:before="40" w:after="0" w:line="240" w:lineRule="auto"/>
        <w:ind w:left="396"/>
        <w:textAlignment w:val="baseline"/>
        <w:outlineLvl w:val="1"/>
        <w:rPr>
          <w:rFonts w:ascii="Calibri" w:eastAsia="Times New Roman" w:hAnsi="Calibri" w:cs="Times New Roman"/>
          <w:b/>
          <w:bCs/>
          <w:color w:val="2E75B5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O que é dado pessoal? </w:t>
      </w:r>
    </w:p>
    <w:p w14:paraId="49BB1066" w14:textId="01A32AC6" w:rsidR="00F2055A" w:rsidRDefault="00F2055A" w:rsidP="00F205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Exemplos</w:t>
      </w:r>
      <w:ins w:id="5" w:author="Beatriz Almeida" w:date="2020-05-13T09:26:00Z">
        <w:r w:rsidR="000719EE">
          <w:rPr>
            <w:rFonts w:ascii="Calibri" w:eastAsia="Times New Roman" w:hAnsi="Calibri" w:cs="Times New Roman"/>
            <w:color w:val="2E75B5"/>
            <w:sz w:val="26"/>
            <w:szCs w:val="26"/>
            <w:lang w:eastAsia="pt-BR"/>
          </w:rPr>
          <w:t xml:space="preserve"> (lista não-exaustiva)</w:t>
        </w:r>
      </w:ins>
    </w:p>
    <w:p w14:paraId="2870E32A" w14:textId="58BBC453" w:rsidR="00F2055A" w:rsidRDefault="00F2055A" w:rsidP="00F205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del w:id="6" w:author="Beatriz Almeida" w:date="2020-05-13T09:26:00Z">
        <w:r w:rsidDel="000719EE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delText>É dado pessoal (lista não-exaustiva)</w:delText>
        </w:r>
      </w:del>
    </w:p>
    <w:p w14:paraId="0DC77F07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Nome / E-mail </w:t>
      </w:r>
    </w:p>
    <w:p w14:paraId="3960EEEF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Documentos como: CPF / RG / Número do funcionário</w:t>
      </w:r>
    </w:p>
    <w:p w14:paraId="56BB13ED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Endereço e telefone residenciais e telefone celular</w:t>
      </w:r>
    </w:p>
    <w:p w14:paraId="61F8416A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Posição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geolocacional</w:t>
      </w:r>
      <w:proofErr w:type="spellEnd"/>
    </w:p>
    <w:p w14:paraId="0BF262F1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Internet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Protocol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(IP)</w:t>
      </w:r>
    </w:p>
    <w:p w14:paraId="6CCA6C73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Cookie /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Log (IP + hora de acesso)</w:t>
      </w:r>
    </w:p>
    <w:p w14:paraId="2CAF5AC2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Hábito de navegação isolado</w:t>
      </w:r>
    </w:p>
    <w:p w14:paraId="5E399C5E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Conjunto de Hábitos de navegação</w:t>
      </w:r>
    </w:p>
    <w:p w14:paraId="63309E75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Conjunto de características pessoais</w:t>
      </w:r>
    </w:p>
    <w:p w14:paraId="5B3BE650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Interesses, preferências, </w:t>
      </w:r>
    </w:p>
    <w:p w14:paraId="23FF75EA" w14:textId="77777777" w:rsidR="00F2055A" w:rsidRDefault="00F2055A" w:rsidP="00F2055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E-mail corporativo</w:t>
      </w:r>
    </w:p>
    <w:p w14:paraId="1A5B463C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A2366D" w14:textId="77777777" w:rsidR="00F2055A" w:rsidRDefault="00F2055A" w:rsidP="00F2055A">
      <w:pPr>
        <w:spacing w:before="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2.4 Sou servidor público e meus dados cadastrais e de remuneração estão no Portal da Transparência. Com a LGPD isso muda?</w:t>
      </w:r>
    </w:p>
    <w:p w14:paraId="7C0ECA23" w14:textId="39146267" w:rsidR="00F2055A" w:rsidRDefault="00F2055A" w:rsidP="00F20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Logo que entrar em vigor, em </w:t>
      </w:r>
      <w:del w:id="7" w:author="Beatriz Almeida" w:date="2020-05-12T09:51:00Z">
        <w:r w:rsidDel="007E29C6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delText xml:space="preserve">agosto </w:delText>
        </w:r>
      </w:del>
      <w:del w:id="8" w:author="Beatriz Almeida" w:date="2020-05-18T14:26:00Z">
        <w:r w:rsidDel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delText xml:space="preserve">de </w:delText>
        </w:r>
      </w:del>
      <w:del w:id="9" w:author="Beatriz Almeida" w:date="2020-05-12T09:51:00Z">
        <w:r w:rsidDel="007E29C6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delText>2020</w:delText>
        </w:r>
      </w:del>
      <w:ins w:id="10" w:author="Beatriz Almeida" w:date="2020-05-12T09:51:00Z">
        <w:r w:rsidR="007E29C6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2021</w:t>
        </w:r>
      </w:ins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, a LGPD irá coexistir com as outras regulamentações existentes. As práticas de transparência institucionalizadas, como o Portal da Transparência, derivam diretamente do mandamento constitucional de transparência na Administração Pública. A Lei de Responsabilidade Fiscal (Lei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Complementar 101/200) e a Lei de Acesso à Informação (Lei nº 12.527/2011) vem efetivar esse mandamento, para garantir aos cidadãos o acesso a dados públicos. </w:t>
      </w:r>
    </w:p>
    <w:p w14:paraId="5E6D990C" w14:textId="77777777" w:rsidR="00F2055A" w:rsidRDefault="00F2055A" w:rsidP="00F20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A questão da divulgação de dados de servidores foi objeto de questionamento, inclusive judicial, mas os tribunais (como o Tribunal Regional Federal da 1ª região, o Tribunal Superior do Trabalho e o Supremo Tribunal Federal) já se manifestaram no sentido de se permitir a publicidade dos dados. Em </w:t>
      </w:r>
      <w:hyperlink r:id="rId8" w:history="1">
        <w:r>
          <w:rPr>
            <w:rStyle w:val="Hyperlink"/>
            <w:rFonts w:ascii="Calibri" w:eastAsia="Times New Roman" w:hAnsi="Calibri" w:cs="Times New Roman"/>
            <w:color w:val="1155CC"/>
            <w:sz w:val="24"/>
            <w:szCs w:val="24"/>
            <w:lang w:eastAsia="pt-BR"/>
          </w:rPr>
          <w:t>decisão unânime proferida em abril de 2011, os ministros do Supremo Tribunal Federal concluíram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que “a pessoa que decide ingressar no serviço público adere ao regime jurídico próprio da Administração Pública, que prevê a publicidade de todas as informações de interesse da coletividade”.  A remuneração dos agentes públicos é informação de interesse coletivo e fortalece o controle social e, por isso, a princípio, não há mudança com a entrada em vigência da LGPD.</w:t>
      </w:r>
    </w:p>
    <w:p w14:paraId="2D9556C6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2EB59B" w14:textId="77777777" w:rsidR="00F2055A" w:rsidRDefault="00F2055A" w:rsidP="00F2055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2.5 Por que alguns dados pessoais são considerados sensíveis?</w:t>
      </w:r>
    </w:p>
    <w:p w14:paraId="7BF9E6AD" w14:textId="53B368FD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A LGPD também definiu alguns tipos de dados pessoais como </w:t>
      </w:r>
      <w:del w:id="11" w:author="Beatriz Almeida" w:date="2020-05-12T09:52:00Z">
        <w:r w:rsidDel="007E29C6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delText xml:space="preserve"> </w:delText>
        </w:r>
      </w:del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dados sensíveis. São informações que podem ser utilizadas de forma discriminatória e carecem de proteção especial. O art. 5o, II, da lei define dados sensíveis como aqueles sobre origem racial ou étnica de um indivíduo; convicções religiosas; opiniões políticas; filiação a sindicatos ou organizações de caráter religioso, filosófico ou político; dados sobre saúde ou vida sexual; e dados genéticos ou biométricos.</w:t>
      </w:r>
    </w:p>
    <w:p w14:paraId="3D138637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As organizações podem tratar dados pessoais sensíveis com o consentimento explícito da pessoa e para finalidade definida. Sem o consentimento do titular, a LGPD permite o tratamento, quando for indispensável, nas seguintes situações:</w:t>
      </w:r>
    </w:p>
    <w:p w14:paraId="3110C020" w14:textId="77777777" w:rsidR="00F2055A" w:rsidRDefault="00F2055A" w:rsidP="00F2055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Cumprimento de obrigação legal; </w:t>
      </w:r>
    </w:p>
    <w:p w14:paraId="6AA764CA" w14:textId="77777777" w:rsidR="00F2055A" w:rsidRDefault="00F2055A" w:rsidP="00F2055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Execução de políticas públicas; </w:t>
      </w:r>
    </w:p>
    <w:p w14:paraId="32D27911" w14:textId="77777777" w:rsidR="00F2055A" w:rsidRDefault="00F2055A" w:rsidP="00F2055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Estudos por órgão de pesquisa, garantindo sempre que possível a anonimização;</w:t>
      </w:r>
    </w:p>
    <w:p w14:paraId="4F7B594A" w14:textId="77777777" w:rsidR="00F2055A" w:rsidRDefault="00F2055A" w:rsidP="00F2055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Exercício de direitos, em contrato ou processo; </w:t>
      </w:r>
    </w:p>
    <w:p w14:paraId="4A1D5D19" w14:textId="77777777" w:rsidR="00F2055A" w:rsidRDefault="00F2055A" w:rsidP="00F2055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Preservação da vida e da integridade física de uma pessoa; </w:t>
      </w:r>
    </w:p>
    <w:p w14:paraId="63897387" w14:textId="77777777" w:rsidR="00F2055A" w:rsidRDefault="00F2055A" w:rsidP="00F2055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Tutela de saúde, em procedimentos por profissionais das áreas da saúde ou sanitária; </w:t>
      </w:r>
    </w:p>
    <w:p w14:paraId="2B21EE04" w14:textId="77777777" w:rsidR="00F2055A" w:rsidRDefault="00F2055A" w:rsidP="00F2055A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Prevenção a fraudes e segurança do titular.</w:t>
      </w:r>
    </w:p>
    <w:p w14:paraId="4FB4DF7A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EE24DC" w14:textId="77777777" w:rsidR="00F2055A" w:rsidRDefault="00F2055A" w:rsidP="00F2055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2.6 E os dados sobre crianças e adolescente?</w:t>
      </w:r>
    </w:p>
    <w:p w14:paraId="1308E816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Dados sobre crianças e adolescentes também devem ser tratados com cuidado especial. É necessário o consentimento expresso de um dos pais ou responsáveis e devem ser solicitados apenas os dados estritamente necessários para a atividade a ser realizada, sem repassar a terceiros. Se não houver consentimento, somente será permitido coletar os dados em casos de urgências, para contato com os pais ou responsáveis e/ou para proteção da criança e do adolescente.</w:t>
      </w:r>
    </w:p>
    <w:p w14:paraId="57BC5780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75BC96" w14:textId="77777777" w:rsidR="00F2055A" w:rsidRDefault="00F2055A" w:rsidP="00F2055A">
      <w:pPr>
        <w:spacing w:before="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2.7 O que exatamente é tratamento de dados?</w:t>
      </w:r>
    </w:p>
    <w:p w14:paraId="12D0C6B3" w14:textId="5D22AB60" w:rsidR="00F2055A" w:rsidRDefault="001B69FB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Quase t</w:t>
      </w:r>
      <w:r w:rsidR="00F2055A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udo o que fazemos com os dados considera-se como tratamento, incluindo coleta, registro, armazenamento, utilização, análise, divulgação ou eliminação.</w:t>
      </w:r>
    </w:p>
    <w:p w14:paraId="6E636C69" w14:textId="77777777" w:rsidR="00F2055A" w:rsidRDefault="00F2055A" w:rsidP="00F205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X - tratamento: toda operação realizada com dados pessoais, como as que se referem a coleta, produção, recepção, classificação, utilização, acesso, reprodução, transmissão,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distribuição, processamento, arquivamento, armazenamento, eliminação, avaliação ou controle da informação, modificação, comunicação, transferência, difusão ou extração;</w:t>
      </w:r>
    </w:p>
    <w:p w14:paraId="7742D880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8971E" w14:textId="77777777" w:rsidR="00F2055A" w:rsidRDefault="00F2055A" w:rsidP="00F2055A">
      <w:pPr>
        <w:spacing w:before="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2.8 Quem faz o que?</w:t>
      </w:r>
    </w:p>
    <w:p w14:paraId="5F4A3409" w14:textId="7C17AF98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Quais são as denominações dos agentes responsáveis</w:t>
      </w:r>
      <w:ins w:id="12" w:author="Beatriz Almeida" w:date="2020-05-13T09:49:00Z">
        <w:r w:rsidR="00947CE8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 xml:space="preserve"> pelo tratamento de dados</w:t>
        </w:r>
      </w:ins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e suas diferentes atribuições?</w:t>
      </w:r>
    </w:p>
    <w:p w14:paraId="3700949F" w14:textId="007C0EFF" w:rsidR="000719EE" w:rsidRDefault="000719EE" w:rsidP="000719EE">
      <w:pPr>
        <w:spacing w:line="240" w:lineRule="auto"/>
        <w:jc w:val="both"/>
        <w:rPr>
          <w:ins w:id="13" w:author="Beatriz Almeida" w:date="2020-05-13T09:27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14" w:author="Beatriz Almeida" w:date="2020-05-13T09:33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O</w:t>
        </w:r>
      </w:ins>
      <w:ins w:id="15" w:author="Beatriz Almeida" w:date="2020-05-13T09:32:00Z">
        <w:r w:rsidRPr="000719EE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  <w:r w:rsidRPr="00BC11F6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Controlador</w:t>
        </w:r>
        <w:r w:rsidRPr="000719EE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</w:ins>
      <w:ins w:id="16" w:author="Beatriz Almeida" w:date="2020-05-13T09:33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é aquele com </w:t>
        </w:r>
        <w:r w:rsidRPr="000719EE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autoridade </w:t>
        </w:r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para</w:t>
        </w:r>
        <w:r w:rsidRPr="000719EE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tomar</w:t>
        </w:r>
        <w:r w:rsidRPr="000719EE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decisões </w:t>
        </w:r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sobre o</w:t>
        </w:r>
        <w:r w:rsidRPr="000719EE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tratamento de dados</w:t>
        </w:r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.</w:t>
        </w:r>
        <w:r w:rsidRPr="000719EE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</w:ins>
    </w:p>
    <w:p w14:paraId="3CBB2AD1" w14:textId="1A2F5021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del w:id="17" w:author="Beatriz Almeida" w:date="2020-05-18T14:28:00Z">
        <w:r w:rsidDel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delText xml:space="preserve">Um </w:delText>
        </w:r>
      </w:del>
      <w:ins w:id="18" w:author="Beatriz Almeida" w:date="2020-05-18T14:28:00Z">
        <w:r w:rsid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O</w:t>
        </w:r>
        <w:r w:rsid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</w:ins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operador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é uma pessoa ou organização que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trata dados em nome do controlador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e de acordo com as suas instruções. Os operadores têm algumas obrigações legais, mas estas são mais limitadas do que as obrigações do controlador.</w:t>
      </w:r>
    </w:p>
    <w:p w14:paraId="73665CD4" w14:textId="77777777" w:rsidR="00F2055A" w:rsidRDefault="00F2055A" w:rsidP="00F2055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VI - controlador: pessoa natural ou jurídica, de direito público ou privado, a quem competem as decisões referentes ao tratamento de dados pessoais;</w:t>
      </w:r>
    </w:p>
    <w:p w14:paraId="3904271A" w14:textId="77777777" w:rsidR="00F2055A" w:rsidRDefault="00F2055A" w:rsidP="00F2055A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VII - operador: pessoa natural ou jurídica, de direito público ou privado, que realiza o tratamento de dados pessoais em nome do controlador;</w:t>
      </w:r>
    </w:p>
    <w:p w14:paraId="6F5CF479" w14:textId="77777777" w:rsidR="00F2055A" w:rsidRDefault="00F2055A" w:rsidP="00F2055A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VIII - encarregado: pessoa indicada pelo controlador e operador para atuar como canal de comunicação entre o controlador, os titulares dos dados e a Autoridade Nacional de Proteção de Dados (ANPD); </w:t>
      </w:r>
    </w:p>
    <w:p w14:paraId="5C1BB29A" w14:textId="77777777" w:rsidR="00F2055A" w:rsidRDefault="00F2055A" w:rsidP="00F2055A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IX - agentes de tratamento: o controlador e o operador;</w:t>
      </w:r>
    </w:p>
    <w:p w14:paraId="2D9FA679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C23258" w14:textId="13EA41ED" w:rsidR="00F2055A" w:rsidRDefault="00F2055A" w:rsidP="00F2055A">
      <w:pPr>
        <w:spacing w:line="240" w:lineRule="auto"/>
        <w:jc w:val="both"/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2.9 Quem é o titular dos dados</w:t>
      </w:r>
      <w:ins w:id="19" w:author="Beatriz Almeida" w:date="2020-05-13T10:10:00Z">
        <w:r w:rsidR="00651205">
          <w:rPr>
            <w:rFonts w:ascii="Calibri" w:eastAsia="Times New Roman" w:hAnsi="Calibri" w:cs="Times New Roman"/>
            <w:color w:val="2E75B5"/>
            <w:sz w:val="26"/>
            <w:szCs w:val="26"/>
            <w:lang w:eastAsia="pt-BR"/>
          </w:rPr>
          <w:t xml:space="preserve"> pessoais</w:t>
        </w:r>
      </w:ins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?</w:t>
      </w:r>
    </w:p>
    <w:p w14:paraId="15123143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Este é o termo técnico para o indivíduo sobre quem os dados se referem. </w:t>
      </w:r>
    </w:p>
    <w:p w14:paraId="75F8A244" w14:textId="77777777" w:rsidR="00F2055A" w:rsidRDefault="00F2055A" w:rsidP="00F205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 - titular: pessoa natural a quem se referem os dados pessoais que são objeto de tratamento</w:t>
      </w:r>
    </w:p>
    <w:p w14:paraId="443FC7B9" w14:textId="77777777" w:rsidR="00651205" w:rsidRDefault="00651205" w:rsidP="00F2055A">
      <w:pPr>
        <w:spacing w:after="0" w:line="240" w:lineRule="auto"/>
        <w:rPr>
          <w:ins w:id="20" w:author="Beatriz Almeida" w:date="2020-05-13T10:12:00Z"/>
          <w:rFonts w:ascii="Calibri" w:eastAsia="Times New Roman" w:hAnsi="Calibri" w:cs="Times New Roman"/>
          <w:color w:val="2E75B5"/>
          <w:sz w:val="26"/>
          <w:szCs w:val="26"/>
          <w:lang w:eastAsia="pt-BR"/>
        </w:rPr>
      </w:pPr>
    </w:p>
    <w:p w14:paraId="5E75FD1E" w14:textId="25A0D0ED" w:rsidR="00F2055A" w:rsidRDefault="00651205" w:rsidP="00651205">
      <w:pPr>
        <w:spacing w:after="0" w:line="240" w:lineRule="auto"/>
        <w:jc w:val="both"/>
        <w:rPr>
          <w:ins w:id="21" w:author="Beatriz Almeida" w:date="2020-05-13T12:50:00Z"/>
          <w:rFonts w:ascii="Times New Roman" w:eastAsia="Times New Roman" w:hAnsi="Times New Roman" w:cs="Times New Roman"/>
          <w:sz w:val="24"/>
          <w:szCs w:val="24"/>
          <w:lang w:eastAsia="pt-BR"/>
        </w:rPr>
      </w:pPr>
      <w:ins w:id="22" w:author="Beatriz Almeida" w:date="2020-05-13T10:10:00Z">
        <w:r w:rsidRPr="001B69FB">
          <w:rPr>
            <w:rFonts w:ascii="Calibri" w:eastAsia="Times New Roman" w:hAnsi="Calibri" w:cs="Times New Roman"/>
            <w:color w:val="2E75B5"/>
            <w:sz w:val="26"/>
            <w:szCs w:val="26"/>
            <w:lang w:eastAsia="pt-BR"/>
          </w:rPr>
          <w:t>2.10 Quais são os direitos do titular dos dados pessoais?</w:t>
        </w:r>
        <w: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</w:t>
        </w:r>
      </w:ins>
    </w:p>
    <w:p w14:paraId="257BD789" w14:textId="1B086888" w:rsidR="008523F4" w:rsidRPr="001B69FB" w:rsidRDefault="008523F4" w:rsidP="00651205">
      <w:pPr>
        <w:spacing w:after="0" w:line="240" w:lineRule="auto"/>
        <w:jc w:val="both"/>
        <w:rPr>
          <w:ins w:id="23" w:author="Beatriz Almeida" w:date="2020-05-13T12:50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2C9EE101" w14:textId="3A3C1232" w:rsidR="008523F4" w:rsidRPr="001B69FB" w:rsidRDefault="008523F4" w:rsidP="001B69FB">
      <w:pPr>
        <w:spacing w:after="0" w:line="240" w:lineRule="auto"/>
        <w:jc w:val="both"/>
        <w:rPr>
          <w:ins w:id="24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25" w:author="Beatriz Almeida" w:date="2020-05-13T12:50:00Z">
        <w:r w:rsidRP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A LGPD </w:t>
        </w:r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visa </w:t>
        </w:r>
        <w:r w:rsidRP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proteger os direitos fundamentais de </w:t>
        </w:r>
      </w:ins>
      <w:ins w:id="26" w:author="Beatriz Almeida" w:date="2020-05-13T12:53:00Z">
        <w:r w:rsidRPr="005840F8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privacidade</w:t>
        </w:r>
        <w:r w:rsidRP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, </w:t>
        </w:r>
        <w:r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autode</w:t>
        </w:r>
      </w:ins>
      <w:ins w:id="27" w:author="Beatriz Almeida" w:date="2020-05-13T12:54:00Z">
        <w:r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te</w:t>
        </w:r>
      </w:ins>
      <w:ins w:id="28" w:author="Beatriz Almeida" w:date="2020-05-13T12:53:00Z">
        <w:r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rminação informativa</w:t>
        </w:r>
        <w:r w:rsidRP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, </w:t>
        </w:r>
      </w:ins>
      <w:ins w:id="29" w:author="Beatriz Almeida" w:date="2020-05-13T12:50:00Z">
        <w:r w:rsidRPr="001B69FB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liberdade</w:t>
        </w:r>
      </w:ins>
      <w:ins w:id="30" w:author="Beatriz Almeida" w:date="2020-05-13T12:53:00Z">
        <w:r w:rsidRP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de e</w:t>
        </w:r>
      </w:ins>
      <w:ins w:id="31" w:author="Beatriz Almeida" w:date="2020-05-13T12:54:00Z">
        <w:r w:rsidRP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xpressão, informação comunicação e opinião</w:t>
        </w:r>
      </w:ins>
      <w:ins w:id="32" w:author="Beatriz Almeida" w:date="2020-05-13T12:51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, assim como a</w:t>
        </w:r>
      </w:ins>
      <w:ins w:id="33" w:author="Beatriz Almeida" w:date="2020-05-13T12:52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  <w:r w:rsidRPr="001B69FB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dignidade</w:t>
        </w:r>
      </w:ins>
      <w:ins w:id="34" w:author="Beatriz Almeida" w:date="2020-05-13T12:53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e</w:t>
        </w:r>
      </w:ins>
      <w:ins w:id="35" w:author="Beatriz Almeida" w:date="2020-05-13T12:52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o exercício da </w:t>
        </w:r>
        <w:r w:rsidRPr="001B69FB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cidadania</w:t>
        </w:r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dos</w:t>
        </w:r>
      </w:ins>
      <w:ins w:id="36" w:author="Beatriz Almeida" w:date="2020-05-13T12:50:00Z">
        <w:r w:rsidRP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indivíduo</w:t>
        </w:r>
      </w:ins>
      <w:ins w:id="37" w:author="Beatriz Almeida" w:date="2020-05-13T12:52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s</w:t>
        </w:r>
      </w:ins>
      <w:ins w:id="38" w:author="Beatriz Almeida" w:date="2020-05-13T12:50:00Z">
        <w:r w:rsidRPr="001B69F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.</w:t>
        </w:r>
      </w:ins>
    </w:p>
    <w:p w14:paraId="464E1782" w14:textId="77777777" w:rsidR="00651205" w:rsidRDefault="00651205" w:rsidP="00651205">
      <w:pPr>
        <w:spacing w:after="0" w:line="240" w:lineRule="auto"/>
        <w:jc w:val="both"/>
        <w:rPr>
          <w:ins w:id="39" w:author="Beatriz Almeida" w:date="2020-05-13T10:13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23312B6A" w14:textId="265C8459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40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41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Art. 17. Toda pessoa natural tem assegurada a titularidade de seus dados pessoais e garantidos os direitos fundamentais de liberdade, de intimidade e de privacidade, nos termos desta Lei.</w:t>
        </w:r>
      </w:ins>
    </w:p>
    <w:p w14:paraId="305B57C0" w14:textId="77777777" w:rsidR="00651205" w:rsidRPr="00651205" w:rsidRDefault="00651205" w:rsidP="001B69FB">
      <w:pPr>
        <w:spacing w:after="0" w:line="240" w:lineRule="auto"/>
        <w:jc w:val="both"/>
        <w:rPr>
          <w:ins w:id="42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7493AD73" w14:textId="7140A5F5" w:rsidR="008523F4" w:rsidRDefault="002957E7">
      <w:pPr>
        <w:spacing w:after="0" w:line="240" w:lineRule="auto"/>
        <w:jc w:val="both"/>
        <w:rPr>
          <w:ins w:id="43" w:author="Beatriz Almeida" w:date="2020-05-13T12:58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44" w:author="Beatriz Almeida" w:date="2020-05-13T12:58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Nos termos d</w:t>
        </w:r>
      </w:ins>
      <w:ins w:id="45" w:author="Beatriz Almeida" w:date="2020-05-13T12:57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a LGPD, o</w:t>
        </w:r>
        <w:r w:rsidR="008523F4" w:rsidRPr="008523F4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titular</w:t>
        </w:r>
      </w:ins>
      <w:ins w:id="46" w:author="Beatriz Almeida" w:date="2020-05-13T13:00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dos dados pessoais</w:t>
        </w:r>
      </w:ins>
      <w:ins w:id="47" w:author="Beatriz Almeida" w:date="2020-05-13T12:57:00Z">
        <w:r w:rsidR="008523F4" w:rsidRPr="008523F4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te</w:t>
        </w:r>
      </w:ins>
      <w:ins w:id="48" w:author="Beatriz Almeida" w:date="2020-05-13T13:00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m</w:t>
        </w:r>
      </w:ins>
      <w:ins w:id="49" w:author="Beatriz Almeida" w:date="2020-05-13T12:57:00Z">
        <w:r w:rsidR="008523F4" w:rsidRPr="008523F4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direito ao acesso facilitado às informações sobre o tratamento de seus dados</w:t>
        </w:r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. Essas</w:t>
        </w:r>
      </w:ins>
      <w:ins w:id="50" w:author="Beatriz Almeida" w:date="2020-05-13T12:58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informações</w:t>
        </w:r>
      </w:ins>
      <w:ins w:id="51" w:author="Beatriz Almeida" w:date="2020-05-13T12:57:00Z">
        <w:r w:rsidR="008523F4" w:rsidRPr="008523F4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deverão ser disponibilizadas de forma clara, adequada e ostensiva</w:t>
        </w:r>
      </w:ins>
      <w:ins w:id="52" w:author="Beatriz Almeida" w:date="2020-05-13T12:58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.</w:t>
        </w:r>
      </w:ins>
    </w:p>
    <w:p w14:paraId="18FC8861" w14:textId="77777777" w:rsidR="002957E7" w:rsidRDefault="002957E7">
      <w:pPr>
        <w:spacing w:after="0" w:line="240" w:lineRule="auto"/>
        <w:jc w:val="both"/>
        <w:rPr>
          <w:ins w:id="53" w:author="Beatriz Almeida" w:date="2020-05-13T12:57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3B423D36" w14:textId="4632AEBF" w:rsidR="00651205" w:rsidRPr="00651205" w:rsidRDefault="002957E7" w:rsidP="001B69FB">
      <w:pPr>
        <w:spacing w:after="0" w:line="240" w:lineRule="auto"/>
        <w:jc w:val="both"/>
        <w:rPr>
          <w:ins w:id="54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55" w:author="Beatriz Almeida" w:date="2020-05-13T12:59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A lei prevê que o titular</w:t>
        </w:r>
      </w:ins>
      <w:ins w:id="56" w:author="Beatriz Almeida" w:date="2020-05-13T10:11:00Z">
        <w:r w:rsidR="00651205"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tem direito </w:t>
        </w:r>
      </w:ins>
      <w:ins w:id="57" w:author="Beatriz Almeida" w:date="2020-05-13T10:13:00Z">
        <w:r w:rsid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de </w:t>
        </w:r>
      </w:ins>
      <w:ins w:id="58" w:author="Beatriz Almeida" w:date="2020-05-13T10:11:00Z">
        <w:r w:rsidR="00651205"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obter do controlador, </w:t>
        </w:r>
      </w:ins>
      <w:ins w:id="59" w:author="Beatriz Almeida" w:date="2020-05-13T13:01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que realize o tratamento de seus dados (do </w:t>
        </w:r>
      </w:ins>
      <w:ins w:id="60" w:author="Beatriz Almeida" w:date="2020-05-13T10:11:00Z">
        <w:r w:rsidR="00651205"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titular</w:t>
        </w:r>
      </w:ins>
      <w:ins w:id="61" w:author="Beatriz Almeida" w:date="2020-05-13T13:01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)</w:t>
        </w:r>
      </w:ins>
      <w:ins w:id="62" w:author="Beatriz Almeida" w:date="2020-05-13T10:11:00Z">
        <w:r w:rsidR="00651205"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, a qualquer momento e mediante requisição:</w:t>
        </w:r>
      </w:ins>
    </w:p>
    <w:p w14:paraId="77331FFF" w14:textId="77777777" w:rsidR="00651205" w:rsidRPr="00651205" w:rsidRDefault="00651205" w:rsidP="001B69FB">
      <w:pPr>
        <w:spacing w:after="0" w:line="240" w:lineRule="auto"/>
        <w:jc w:val="both"/>
        <w:rPr>
          <w:ins w:id="63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78D372F7" w14:textId="519DECFA" w:rsidR="002957E7" w:rsidRDefault="002957E7" w:rsidP="002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64" w:author="Beatriz Almeida" w:date="2020-05-13T13:02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65" w:author="Beatriz Almeida" w:date="2020-05-13T13:02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lastRenderedPageBreak/>
          <w:t>Art. 18</w:t>
        </w:r>
      </w:ins>
    </w:p>
    <w:p w14:paraId="7F5F829A" w14:textId="21669E4B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66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67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I - </w:t>
        </w:r>
        <w:proofErr w:type="gramStart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confirmação</w:t>
        </w:r>
        <w:proofErr w:type="gramEnd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da existência de tratamento;</w:t>
        </w:r>
      </w:ins>
    </w:p>
    <w:p w14:paraId="0E224FA6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68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555656F7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69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70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II - </w:t>
        </w:r>
        <w:proofErr w:type="gramStart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acesso</w:t>
        </w:r>
        <w:proofErr w:type="gramEnd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aos dados;</w:t>
        </w:r>
      </w:ins>
    </w:p>
    <w:p w14:paraId="6C531C64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71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4B75204A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72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73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III - correção de dados incompletos, inexatos ou desatualizados;</w:t>
        </w:r>
      </w:ins>
    </w:p>
    <w:p w14:paraId="67648960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74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16F7278E" w14:textId="46E2E36F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75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76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IV - </w:t>
        </w:r>
        <w:proofErr w:type="gramStart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anonimização, bloqueio ou eliminação</w:t>
        </w:r>
        <w:proofErr w:type="gramEnd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de dados desnecessários, excessivos ou tratados em desconformidade com o disposto na Lei;</w:t>
        </w:r>
      </w:ins>
    </w:p>
    <w:p w14:paraId="22B539D8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77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1D78E358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78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79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V - </w:t>
        </w:r>
        <w:proofErr w:type="gramStart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portabilidade</w:t>
        </w:r>
        <w:proofErr w:type="gramEnd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dos dados a outro fornecedor de serviço ou produto, mediante requisição expressa e observados os segredos comercial e industrial, de acordo com a regulamentação do órgão controlador;</w:t>
        </w:r>
      </w:ins>
    </w:p>
    <w:p w14:paraId="41B67292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80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0F562F72" w14:textId="6DD4DF1F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81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82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V - </w:t>
        </w:r>
        <w:proofErr w:type="gramStart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portabilidade</w:t>
        </w:r>
        <w:proofErr w:type="gramEnd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dos dados a outro fornecedor de serviço ou produto, mediante requisição expressa, de acordo com a regulamentação da autoridade nacional, observados os segredos comercial e industrial;</w:t>
        </w:r>
      </w:ins>
    </w:p>
    <w:p w14:paraId="7866EB2C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83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1F58F11F" w14:textId="1A808D6B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84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85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VI - </w:t>
        </w:r>
        <w:proofErr w:type="gramStart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eliminação</w:t>
        </w:r>
        <w:proofErr w:type="gramEnd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dos dados pessoais tratados com o consentimento do titular, exceto nas hipóteses previstas no art. 16 da Lei;</w:t>
        </w:r>
      </w:ins>
    </w:p>
    <w:p w14:paraId="3226E8BC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86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19BB5029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87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88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VII - informação das entidades públicas e privadas com as quais o controlador realizou uso compartilhado de dados;</w:t>
        </w:r>
      </w:ins>
    </w:p>
    <w:p w14:paraId="41FF02E5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89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6F1EE866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90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91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VIII - informação sobre a possibilidade de não fornecer consentimento e sobre as consequências da negativa;</w:t>
        </w:r>
      </w:ins>
    </w:p>
    <w:p w14:paraId="0FC68FC3" w14:textId="77777777" w:rsidR="00651205" w:rsidRP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92" w:author="Beatriz Almeida" w:date="2020-05-13T10:11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38927360" w14:textId="0F1EA4B1" w:rsidR="00651205" w:rsidRDefault="00651205" w:rsidP="001B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ns w:id="93" w:author="Beatriz Almeida" w:date="2020-05-13T12:47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94" w:author="Beatriz Almeida" w:date="2020-05-13T10:11:00Z"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IX - </w:t>
        </w:r>
        <w:proofErr w:type="gramStart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revogação</w:t>
        </w:r>
        <w:proofErr w:type="gramEnd"/>
        <w:r w:rsidRPr="0065120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do consentimento, nos termos do § 5º do art. 8º da Lei.</w:t>
        </w:r>
      </w:ins>
    </w:p>
    <w:p w14:paraId="23BC1A85" w14:textId="02523883" w:rsidR="008523F4" w:rsidRDefault="008523F4" w:rsidP="00651205">
      <w:pPr>
        <w:spacing w:after="0" w:line="240" w:lineRule="auto"/>
        <w:rPr>
          <w:ins w:id="95" w:author="Beatriz Almeida" w:date="2020-05-13T12:47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274EA50D" w14:textId="77777777" w:rsidR="008523F4" w:rsidRDefault="008523F4" w:rsidP="00651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7C4FD2" w14:textId="77777777" w:rsidR="00F2055A" w:rsidRDefault="00F2055A" w:rsidP="00F2055A">
      <w:pPr>
        <w:numPr>
          <w:ilvl w:val="0"/>
          <w:numId w:val="7"/>
        </w:numPr>
        <w:spacing w:before="40" w:after="0" w:line="240" w:lineRule="auto"/>
        <w:jc w:val="both"/>
        <w:textAlignment w:val="baseline"/>
        <w:outlineLvl w:val="1"/>
        <w:rPr>
          <w:rFonts w:ascii="Calibri" w:eastAsia="Times New Roman" w:hAnsi="Calibri" w:cs="Times New Roman"/>
          <w:b/>
          <w:bCs/>
          <w:color w:val="2E75B5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Alcance da lei </w:t>
      </w:r>
    </w:p>
    <w:p w14:paraId="0F0F2906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A576DD" w14:textId="406A0880" w:rsidR="00F2055A" w:rsidRDefault="001B69FB" w:rsidP="00F2055A">
      <w:pPr>
        <w:spacing w:before="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3</w:t>
      </w: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.</w:t>
      </w: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1</w:t>
      </w: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 xml:space="preserve"> </w:t>
      </w:r>
      <w:r w:rsidR="00F2055A"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Mas isso se aplica à minha organização?</w:t>
      </w:r>
    </w:p>
    <w:p w14:paraId="0DCDD228" w14:textId="77777777" w:rsidR="00F2055A" w:rsidRDefault="00F2055A" w:rsidP="00F2055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Em princípio, sim. A lei se aplica a qualquer tipo de “tratamento de dados pessoais”, e alcança instituições e organizações públicas e privadas. Mas há exceções. A lei não se aplica ao tratamento de dados para as finalidades seguintes:</w:t>
      </w:r>
    </w:p>
    <w:p w14:paraId="2C040227" w14:textId="77777777" w:rsidR="00F2055A" w:rsidRDefault="00F2055A" w:rsidP="00F2055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particular,</w:t>
      </w:r>
    </w:p>
    <w:p w14:paraId="30D35FCC" w14:textId="77777777" w:rsidR="00F2055A" w:rsidRDefault="00F2055A" w:rsidP="00F2055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jornalística,</w:t>
      </w:r>
    </w:p>
    <w:p w14:paraId="380ECF7B" w14:textId="77777777" w:rsidR="00F2055A" w:rsidRDefault="00F2055A" w:rsidP="00F2055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artística,</w:t>
      </w:r>
    </w:p>
    <w:p w14:paraId="2B3A6845" w14:textId="77777777" w:rsidR="00F2055A" w:rsidRDefault="00F2055A" w:rsidP="00F2055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acadêmica,</w:t>
      </w:r>
    </w:p>
    <w:p w14:paraId="7ABED696" w14:textId="77777777" w:rsidR="00F2055A" w:rsidRDefault="00F2055A" w:rsidP="00F2055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segurança pública, </w:t>
      </w:r>
    </w:p>
    <w:p w14:paraId="063B2930" w14:textId="77777777" w:rsidR="00F2055A" w:rsidRDefault="00F2055A" w:rsidP="00F2055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defesa nacional,</w:t>
      </w:r>
    </w:p>
    <w:p w14:paraId="26A7D11C" w14:textId="77777777" w:rsidR="00F2055A" w:rsidRDefault="00F2055A" w:rsidP="00F2055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segurança do Estado,</w:t>
      </w:r>
    </w:p>
    <w:p w14:paraId="0F0DDB45" w14:textId="77777777" w:rsidR="00F2055A" w:rsidRDefault="00F2055A" w:rsidP="00F2055A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atividades de investigação e repressão de infrações penais.</w:t>
      </w:r>
    </w:p>
    <w:p w14:paraId="21A18D1B" w14:textId="0FE65B51" w:rsidR="00F2055A" w:rsidRPr="001B69FB" w:rsidRDefault="001B69FB" w:rsidP="001B69FB">
      <w:pPr>
        <w:spacing w:line="240" w:lineRule="auto"/>
        <w:jc w:val="both"/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</w:pPr>
      <w:r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 xml:space="preserve">3.2 </w:t>
      </w:r>
      <w:r w:rsidR="00F2055A" w:rsidRPr="001B69FB">
        <w:rPr>
          <w:rFonts w:ascii="Calibri" w:eastAsia="Times New Roman" w:hAnsi="Calibri" w:cs="Times New Roman"/>
          <w:color w:val="2E75B5"/>
          <w:sz w:val="26"/>
          <w:szCs w:val="26"/>
          <w:lang w:eastAsia="pt-BR"/>
        </w:rPr>
        <w:t>Como minha organização pode se preparar para adequação à LGPD?</w:t>
      </w:r>
    </w:p>
    <w:p w14:paraId="4DAF10A3" w14:textId="77777777" w:rsidR="00F2055A" w:rsidRDefault="00F2055A" w:rsidP="00F205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Cada organização é diferente, com necessidades distintas de dados e que ocasionam uma gama de situações. Assim, pode não haver um caminho único para todas. Muitas vezes há mais de uma maneira de cumprir a lei. </w:t>
      </w:r>
    </w:p>
    <w:p w14:paraId="501E1029" w14:textId="77777777" w:rsidR="00F2055A" w:rsidRDefault="00F2055A" w:rsidP="00F205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Há condutas específicas e legislações pertinentes para os diversos tipos de informações, como é o caso, por exemplo, de dados relativos à saúde, segurança, bancários e outros. Nesses casos, a Lei Geral de Proteção de Dados Pessoais deve ser observada juntamente com os normativos específicos.</w:t>
      </w:r>
    </w:p>
    <w:p w14:paraId="2C5ED1A8" w14:textId="77777777" w:rsidR="00F2055A" w:rsidRDefault="00F2055A" w:rsidP="00F2055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Há alguns conceitos e ações que possivelmente serão comuns para a adequação das instituições à LGPD.</w:t>
      </w:r>
    </w:p>
    <w:p w14:paraId="4C9DEEED" w14:textId="77777777" w:rsidR="00F2055A" w:rsidRDefault="00F2055A" w:rsidP="00F2055A">
      <w:pPr>
        <w:numPr>
          <w:ilvl w:val="0"/>
          <w:numId w:val="9"/>
        </w:numPr>
        <w:shd w:val="clear" w:color="auto" w:fill="FFFFFF"/>
        <w:spacing w:after="240" w:line="240" w:lineRule="auto"/>
        <w:ind w:left="426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É importante observar os </w:t>
      </w:r>
      <w:r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pt-BR"/>
        </w:rPr>
        <w:t>fundamentos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da proteção de dados pessoais: </w:t>
      </w:r>
    </w:p>
    <w:p w14:paraId="61E3CC38" w14:textId="77777777" w:rsidR="00F2055A" w:rsidRDefault="00F2055A" w:rsidP="00F2055A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Respeito à privacidade;</w:t>
      </w:r>
    </w:p>
    <w:p w14:paraId="7B1E5D2D" w14:textId="77777777" w:rsidR="00F2055A" w:rsidRDefault="00F2055A" w:rsidP="00F2055A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Inviolabilidade da intimidade, da honra e da imagem;</w:t>
      </w:r>
    </w:p>
    <w:p w14:paraId="56E98992" w14:textId="77777777" w:rsidR="00F2055A" w:rsidRDefault="00F2055A" w:rsidP="00F2055A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Autodeterminação informativa;</w:t>
      </w:r>
    </w:p>
    <w:p w14:paraId="584F9A8D" w14:textId="77777777" w:rsidR="00F2055A" w:rsidRDefault="00F2055A" w:rsidP="00F2055A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Liberdade de expressão, informação, comunicação e opinião;</w:t>
      </w:r>
    </w:p>
    <w:p w14:paraId="00E8FE60" w14:textId="77777777" w:rsidR="00F2055A" w:rsidRDefault="00F2055A" w:rsidP="00F2055A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Desenvolvimento econômico e tecnológico, e inovação;</w:t>
      </w:r>
    </w:p>
    <w:p w14:paraId="0573529D" w14:textId="77777777" w:rsidR="00F2055A" w:rsidRDefault="00F2055A" w:rsidP="00F2055A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Livre-iniciativa, livre concorrência e defesa do consumidor;</w:t>
      </w:r>
    </w:p>
    <w:p w14:paraId="34350B2F" w14:textId="77777777" w:rsidR="00F2055A" w:rsidRDefault="00F2055A" w:rsidP="00F2055A">
      <w:pPr>
        <w:shd w:val="clear" w:color="auto" w:fill="FFFFFF"/>
        <w:spacing w:after="28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Direitos humanos, livre desenvolvimento da personalidade, dignidade e exercício da cidadania pelas pessoas naturais.</w:t>
      </w:r>
    </w:p>
    <w:p w14:paraId="71FAC73F" w14:textId="77777777" w:rsidR="00F2055A" w:rsidRDefault="00F2055A" w:rsidP="00F2055A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O mapeamento dos dados utilizados, coletados, armazenados na organização, também será um passo fundamental. 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Esta cartilha busca uma aproximação conceitual e contextual com a LGPD, no sentido de possibilitar avaliação de caminhos e opções de ferramentas a serem adotadas no âmbito de sua organização, para mapeamento e tratamento necessários dos dados sensíveis. Nesse mapeamento, algumas etapas básicas serão:</w:t>
      </w:r>
    </w:p>
    <w:p w14:paraId="3CBAAD24" w14:textId="77777777" w:rsidR="00F2055A" w:rsidRDefault="00F2055A" w:rsidP="00F2055A">
      <w:pPr>
        <w:numPr>
          <w:ilvl w:val="0"/>
          <w:numId w:val="11"/>
        </w:numPr>
        <w:spacing w:after="0" w:line="240" w:lineRule="auto"/>
        <w:ind w:left="426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Levantamento dos dados da organização: </w:t>
      </w:r>
    </w:p>
    <w:p w14:paraId="609119DD" w14:textId="77777777" w:rsidR="00F2055A" w:rsidRDefault="00F2055A" w:rsidP="00F2055A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Dados estruturados (que estão organizados e representados em uma estrutura previamente planejada para armazená-los, como um banco de dados); </w:t>
      </w:r>
    </w:p>
    <w:p w14:paraId="399A20AE" w14:textId="77777777" w:rsidR="00F2055A" w:rsidRDefault="00F2055A" w:rsidP="00F2055A">
      <w:pPr>
        <w:spacing w:after="0" w:line="240" w:lineRule="auto"/>
        <w:ind w:left="-294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ou </w:t>
      </w:r>
    </w:p>
    <w:p w14:paraId="68E4948A" w14:textId="0DD71984" w:rsidR="00F2055A" w:rsidRDefault="00F2055A" w:rsidP="00F2055A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Dados não-estruturados (não estão organizados dentro de uma estrutura rígida definida, mas que estão presentes, por exemplo, em um arquivo de texto - como textos, </w:t>
      </w:r>
      <w:ins w:id="96" w:author="Beatriz Almeida" w:date="2020-05-13T09:37:00Z">
        <w:r w:rsidR="007134F5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planilhas, </w:t>
        </w:r>
      </w:ins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imagens, arquivos de áudio ou vídeo).</w:t>
      </w:r>
    </w:p>
    <w:p w14:paraId="24237077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9E4225" w14:textId="77777777" w:rsidR="00F2055A" w:rsidRDefault="00F2055A" w:rsidP="00F2055A">
      <w:pPr>
        <w:numPr>
          <w:ilvl w:val="0"/>
          <w:numId w:val="12"/>
        </w:numPr>
        <w:spacing w:after="0" w:line="240" w:lineRule="auto"/>
        <w:ind w:left="426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Mapeamento dos dados pessoais:</w:t>
      </w:r>
    </w:p>
    <w:p w14:paraId="185C7922" w14:textId="77777777" w:rsidR="00F2055A" w:rsidRDefault="00F2055A" w:rsidP="00F2055A">
      <w:pPr>
        <w:spacing w:after="0" w:line="240" w:lineRule="auto"/>
        <w:ind w:left="-294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Identificação e inclusão dos dados pessoais em uma estrutura previamente definida.</w:t>
      </w:r>
    </w:p>
    <w:p w14:paraId="2E9FD236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5038AF" w14:textId="77777777" w:rsidR="00F2055A" w:rsidRDefault="00F2055A" w:rsidP="00F2055A">
      <w:pPr>
        <w:numPr>
          <w:ilvl w:val="0"/>
          <w:numId w:val="13"/>
        </w:numPr>
        <w:spacing w:line="240" w:lineRule="auto"/>
        <w:ind w:left="426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Classificação dos dados, observando os princípios estabelecidos na lei.</w:t>
      </w:r>
    </w:p>
    <w:p w14:paraId="549B6DF6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D64EC8" w14:textId="77777777" w:rsidR="00F2055A" w:rsidRDefault="00F2055A" w:rsidP="00F2055A">
      <w:pPr>
        <w:pBdr>
          <w:top w:val="single" w:sz="4" w:space="1" w:color="000000"/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Os 10 princípios da LGPD para tratamento de dados pessoais</w:t>
      </w:r>
    </w:p>
    <w:p w14:paraId="5D993562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 - Finalidade: a finalidade do tratamento dos dados deve ser específica e informada explicitamente ao titular.</w:t>
      </w:r>
    </w:p>
    <w:p w14:paraId="59A1CB90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II - Adequação: os dados devem ser tratados de acordo com a finalidade informada e acordada com o titular.</w:t>
      </w:r>
    </w:p>
    <w:p w14:paraId="2F0B40C9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III - Necessidade: somente o mínimo de dados necessários para realizar a finalidade informada deve ser tratado.  A abrangência deve se limitar a dados pertinentes, proporcionais e não excessivos em relação às finalidades do tratamento.</w:t>
      </w:r>
    </w:p>
    <w:p w14:paraId="5DC120F4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IV - Livre acesso: acesso fácil e gratuito dos titulares à forma, duração do tratamento, e integralidade (conteúdo) de seus dados pessoais;</w:t>
      </w:r>
    </w:p>
    <w:p w14:paraId="551A2AD9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 - Qualidade dos dados: os dados deverão ser exatos, claros, atualizados e relevantes, de acordo com a necessidade e finalidade do tratamento.</w:t>
      </w:r>
    </w:p>
    <w:p w14:paraId="67EAAA7C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VI - Transparência: informações claras e facilmente acessíveis sobre o tratamento e os respectivos agentes de tratamento.</w:t>
      </w:r>
    </w:p>
    <w:p w14:paraId="309B4737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VII - Segurança: medidas de proteção aos dados pessoais contra acessos não autorizados e situações acidentais ou ilícitas de destruição, perda, alteração, comunicação ou difusão.</w:t>
      </w:r>
    </w:p>
    <w:p w14:paraId="5007DF99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VIII - Prevenção: medidas para prevenir danos decorrentes do tratamento de dados pessoais.</w:t>
      </w:r>
    </w:p>
    <w:p w14:paraId="5919C985" w14:textId="77777777" w:rsidR="00F2055A" w:rsidRDefault="00F2055A" w:rsidP="00F2055A">
      <w:pPr>
        <w:pBdr>
          <w:left w:val="single" w:sz="4" w:space="11" w:color="000000"/>
          <w:right w:val="single" w:sz="4" w:space="4" w:color="000000"/>
        </w:pBd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IX - Não discriminação: não é permitido o tratamento para fins discriminatórios, ilícitos ou abusivos.</w:t>
      </w:r>
    </w:p>
    <w:p w14:paraId="4D54E475" w14:textId="77777777" w:rsidR="00F2055A" w:rsidRDefault="00F2055A" w:rsidP="00F2055A">
      <w:pPr>
        <w:pBdr>
          <w:left w:val="single" w:sz="4" w:space="11" w:color="000000"/>
          <w:bottom w:val="single" w:sz="4" w:space="1" w:color="000000"/>
          <w:right w:val="single" w:sz="4" w:space="4" w:color="000000"/>
        </w:pBdr>
        <w:spacing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X - Responsabilização e prestação de contas: demonstração, pelo agente, de que adotou medidas eficazes que comprovam o cumprimento das normas de proteção de dados pessoais.</w:t>
      </w:r>
    </w:p>
    <w:p w14:paraId="4CCD40FB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42CD46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Ao considerar os princípios estabelecidos pela lei, a organização demonstrará que os dados pessoais coletados são necessários, mínimos, corretos, de qualidade e atendem uma finalidade de negócio válida. Para tanto, alguns aspectos podem ser necessários:</w:t>
      </w:r>
    </w:p>
    <w:p w14:paraId="12C9EC72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Revisão e adequação de políticas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(internas e em relação a terceiros), contratos, procedimentos e demais atividades que envolvam tratamento de dados pessoais (agentes públicos e clientes) aos princípios estabelecidos na LGPD.</w:t>
      </w:r>
    </w:p>
    <w:p w14:paraId="6780882F" w14:textId="77777777" w:rsidR="00F2055A" w:rsidRDefault="00F2055A" w:rsidP="00F20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F56ACF" w14:textId="77777777" w:rsidR="00F2055A" w:rsidRDefault="00F2055A" w:rsidP="00F2055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Manutenção e estruturação de registros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, preferencialmente por escrito, que demonstrem a adoção de medidas para adequação das operações de tratamento aos princípios estabelecidos na LGPD, independentemente do tamanho da base de dados existente.</w:t>
      </w:r>
    </w:p>
    <w:p w14:paraId="0A0F6B15" w14:textId="362340F8" w:rsidR="00F2055A" w:rsidRPr="000C238A" w:rsidRDefault="00F2055A" w:rsidP="00F2055A">
      <w:pPr>
        <w:spacing w:line="240" w:lineRule="auto"/>
        <w:jc w:val="both"/>
        <w:rPr>
          <w:ins w:id="97" w:author="Beatriz Almeida" w:date="2020-05-13T09:45:00Z"/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Por fim, </w:t>
      </w:r>
      <w:del w:id="98" w:author="Beatriz Almeida" w:date="2020-05-18T14:38:00Z">
        <w:r w:rsidDel="000C238A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delText>é importante</w:delText>
        </w:r>
      </w:del>
      <w:ins w:id="99" w:author="Beatriz Almeida" w:date="2020-05-18T14:38:00Z">
        <w:r w:rsidR="000C238A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deve-se</w:t>
        </w:r>
      </w:ins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ter em mente que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a Lei também será aplicada aos subcontratantes de uma organização, como fornecedores e parceiros de tecnologia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. Eles também ficam sujeitos às obrigações e podem realizar pagamentos de indenização, </w:t>
      </w:r>
      <w:r w:rsidRPr="000C238A">
        <w:rPr>
          <w:rFonts w:eastAsia="Times New Roman" w:cstheme="minorHAnsi"/>
          <w:color w:val="000000"/>
          <w:sz w:val="24"/>
          <w:szCs w:val="24"/>
          <w:lang w:eastAsia="pt-BR"/>
        </w:rPr>
        <w:t>por exemplo.</w:t>
      </w:r>
      <w:ins w:id="100" w:author="Beatriz Almeida" w:date="2020-05-13T09:54:00Z">
        <w:r w:rsidR="00947CE8">
          <w:rPr>
            <w:rFonts w:eastAsia="Times New Roman" w:cstheme="minorHAnsi"/>
            <w:color w:val="000000"/>
            <w:sz w:val="24"/>
            <w:szCs w:val="24"/>
            <w:lang w:eastAsia="pt-BR"/>
          </w:rPr>
          <w:t xml:space="preserve"> </w:t>
        </w:r>
      </w:ins>
      <w:ins w:id="101" w:author="Beatriz Almeida" w:date="2020-05-13T09:55:00Z">
        <w:r w:rsidR="00947CE8" w:rsidRP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</w:ins>
      <w:ins w:id="102" w:author="Beatriz Almeida" w:date="2020-05-13T09:57:00Z">
        <w:r w:rsidR="00CA0DBD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Dessa forma</w:t>
        </w:r>
      </w:ins>
      <w:ins w:id="103" w:author="Beatriz Almeida" w:date="2020-05-13T09:56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, é importante</w:t>
        </w:r>
      </w:ins>
      <w:ins w:id="104" w:author="Beatriz Almeida" w:date="2020-05-13T09:55:00Z"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definir </w:t>
        </w:r>
      </w:ins>
      <w:ins w:id="105" w:author="Beatriz Almeida" w:date="2020-05-13T09:59:00Z">
        <w:r w:rsidR="00CA0DBD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nessas relações o papel d</w:t>
        </w:r>
      </w:ins>
      <w:ins w:id="106" w:author="Beatriz Almeida" w:date="2020-05-13T09:55:00Z"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e um </w:t>
        </w:r>
      </w:ins>
      <w:ins w:id="107" w:author="Beatriz Almeida" w:date="2020-05-13T09:58:00Z">
        <w:r w:rsidR="00CA0DBD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fornecedor ou parceiro</w:t>
        </w:r>
      </w:ins>
      <w:ins w:id="108" w:author="Beatriz Almeida" w:date="2020-05-13T09:59:00Z">
        <w:r w:rsidR="00CA0DBD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, se</w:t>
        </w:r>
      </w:ins>
      <w:ins w:id="109" w:author="Beatriz Almeida" w:date="2020-05-13T09:55:00Z"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</w:ins>
      <w:ins w:id="110" w:author="Beatriz Almeida" w:date="2020-05-13T09:59:00Z">
        <w:r w:rsidR="00CA0DBD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será</w:t>
        </w:r>
      </w:ins>
      <w:ins w:id="111" w:author="Beatriz Almeida" w:date="2020-05-13T09:55:00Z"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encarad</w:t>
        </w:r>
      </w:ins>
      <w:ins w:id="112" w:author="Beatriz Almeida" w:date="2020-05-13T09:59:00Z">
        <w:r w:rsidR="00CA0DBD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o</w:t>
        </w:r>
      </w:ins>
      <w:ins w:id="113" w:author="Beatriz Almeida" w:date="2020-05-13T09:55:00Z"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como controlador ou operador, ou ambos, para definir os limites da sua responsabilidade.</w:t>
        </w:r>
      </w:ins>
    </w:p>
    <w:p w14:paraId="155E494F" w14:textId="3A6462EB" w:rsidR="00027D57" w:rsidRDefault="007134F5" w:rsidP="000C238A">
      <w:pPr>
        <w:spacing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ins w:id="114" w:author="Beatriz Almeida" w:date="2020-05-13T09:45:00Z">
        <w:r w:rsidRPr="000C238A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Responsabilidade dos agentes de tratamento</w:t>
        </w:r>
      </w:ins>
      <w:ins w:id="115" w:author="Beatriz Almeida" w:date="2020-05-13T09:49:00Z">
        <w:r w:rsidR="00947CE8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 xml:space="preserve"> de dados</w:t>
        </w:r>
      </w:ins>
      <w:ins w:id="116" w:author="Beatriz Almeida" w:date="2020-05-13T09:45:00Z">
        <w:r w:rsidRPr="000C238A">
          <w:rPr>
            <w:rFonts w:ascii="Calibri" w:eastAsia="Times New Roman" w:hAnsi="Calibri" w:cs="Times New Roman"/>
            <w:b/>
            <w:bCs/>
            <w:color w:val="000000"/>
            <w:sz w:val="24"/>
            <w:szCs w:val="24"/>
            <w:lang w:eastAsia="pt-BR"/>
          </w:rPr>
          <w:t>:</w:t>
        </w:r>
        <w:r w:rsidRPr="000C238A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</w:ins>
      <w:ins w:id="117" w:author="Beatriz Almeida" w:date="2020-05-13T09:47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em casos de incidentes de segurança da informação, vazamento</w:t>
        </w:r>
      </w:ins>
      <w:ins w:id="118" w:author="Beatriz Almeida" w:date="2020-05-13T09:48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ou </w:t>
        </w:r>
      </w:ins>
      <w:ins w:id="119" w:author="Beatriz Almeida" w:date="2020-05-13T09:47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uso indevido dos dados, </w:t>
        </w:r>
      </w:ins>
      <w:ins w:id="120" w:author="Beatriz Almeida" w:date="2020-05-13T09:48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ou não conformidade com a LGPD, os agentes de tratamento de dados</w:t>
        </w:r>
      </w:ins>
      <w:ins w:id="121" w:author="Beatriz Almeida" w:date="2020-05-13T09:49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</w:ins>
      <w:ins w:id="122" w:author="Beatriz Almeida" w:date="2020-05-13T09:50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(o controlador e o operador)</w:t>
        </w:r>
      </w:ins>
      <w:ins w:id="123" w:author="Beatriz Almeida" w:date="2020-05-13T09:48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podem ser responsabilizados</w:t>
        </w:r>
      </w:ins>
      <w:ins w:id="124" w:author="Beatriz Almeida" w:date="2020-05-13T09:50:00Z">
        <w:r w:rsidR="00947CE8" w:rsidRP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solidariamente. No entanto, a responsabilidade do operador pode ser limitada </w:t>
        </w:r>
      </w:ins>
      <w:ins w:id="125" w:author="Beatriz Almeida" w:date="2020-05-13T09:51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em comparação com a responsabilidade do controlador, visto que o operador </w:t>
        </w:r>
      </w:ins>
      <w:ins w:id="126" w:author="Beatriz Almeida" w:date="2020-05-13T09:52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realiza o </w:t>
        </w:r>
      </w:ins>
      <w:ins w:id="127" w:author="Beatriz Almeida" w:date="2020-05-13T09:51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trata</w:t>
        </w:r>
      </w:ins>
      <w:ins w:id="128" w:author="Beatriz Almeida" w:date="2020-05-13T09:52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mento</w:t>
        </w:r>
      </w:ins>
      <w:ins w:id="129" w:author="Beatriz Almeida" w:date="2020-05-13T09:51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</w:t>
        </w:r>
      </w:ins>
      <w:ins w:id="130" w:author="Beatriz Almeida" w:date="2020-05-13T09:52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de</w:t>
        </w:r>
      </w:ins>
      <w:ins w:id="131" w:author="Beatriz Almeida" w:date="2020-05-13T09:51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dado</w:t>
        </w:r>
      </w:ins>
      <w:ins w:id="132" w:author="Beatriz Almeida" w:date="2020-05-13T09:52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s em nome e conforme orientações do controlador. Assim, </w:t>
        </w:r>
      </w:ins>
      <w:ins w:id="133" w:author="Beatriz Almeida" w:date="2020-05-13T09:53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a</w:t>
        </w:r>
      </w:ins>
      <w:ins w:id="134" w:author="Beatriz Almeida" w:date="2020-05-13T09:52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respon</w:t>
        </w:r>
      </w:ins>
      <w:ins w:id="135" w:author="Beatriz Almeida" w:date="2020-05-13T09:53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sabilidade do operador pode ser circunscrita</w:t>
        </w:r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às suas </w:t>
        </w:r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lastRenderedPageBreak/>
          <w:t xml:space="preserve">obrigações contratuais e de segurança da informação, </w:t>
        </w:r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desde que</w:t>
        </w:r>
      </w:ins>
      <w:ins w:id="136" w:author="Beatriz Almeida" w:date="2020-05-13T09:54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não des</w:t>
        </w:r>
      </w:ins>
      <w:ins w:id="137" w:author="Beatriz Almeida" w:date="2020-05-13T09:53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cumpra a</w:t>
        </w:r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s </w:t>
        </w:r>
      </w:ins>
      <w:ins w:id="138" w:author="Beatriz Almeida" w:date="2020-05-13T09:54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exigências da</w:t>
        </w:r>
      </w:ins>
      <w:ins w:id="139" w:author="Beatriz Almeida" w:date="2020-05-13T09:53:00Z">
        <w:r w:rsidR="00947CE8" w:rsidRPr="00CA066B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 xml:space="preserve"> LGPD</w:t>
        </w:r>
      </w:ins>
      <w:ins w:id="140" w:author="Beatriz Almeida" w:date="2020-05-13T09:54:00Z">
        <w:r w:rsidR="00947CE8">
          <w:rPr>
            <w:rFonts w:ascii="Calibri" w:eastAsia="Times New Roman" w:hAnsi="Calibri" w:cs="Times New Roman"/>
            <w:color w:val="000000"/>
            <w:sz w:val="24"/>
            <w:szCs w:val="24"/>
            <w:lang w:eastAsia="pt-BR"/>
          </w:rPr>
          <w:t>.</w:t>
        </w:r>
      </w:ins>
    </w:p>
    <w:p w14:paraId="38339ED9" w14:textId="2F61BDA1" w:rsidR="000C238A" w:rsidRDefault="000C238A" w:rsidP="000C238A">
      <w:pPr>
        <w:spacing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5E9D140B" w14:textId="77777777" w:rsidR="000C238A" w:rsidRPr="000C238A" w:rsidRDefault="000C238A" w:rsidP="000C238A">
      <w:pPr>
        <w:numPr>
          <w:ilvl w:val="0"/>
          <w:numId w:val="7"/>
        </w:numPr>
        <w:spacing w:before="40" w:after="0" w:line="240" w:lineRule="auto"/>
        <w:jc w:val="both"/>
        <w:textAlignment w:val="baseline"/>
        <w:outlineLvl w:val="1"/>
        <w:rPr>
          <w:ins w:id="141" w:author="Beatriz Almeida" w:date="2020-05-18T14:40:00Z"/>
          <w:rFonts w:ascii="Calibri" w:eastAsia="Times New Roman" w:hAnsi="Calibri" w:cs="Times New Roman"/>
          <w:b/>
          <w:bCs/>
          <w:color w:val="2E75B5"/>
          <w:sz w:val="36"/>
          <w:szCs w:val="36"/>
          <w:lang w:eastAsia="pt-BR"/>
        </w:rPr>
      </w:pPr>
      <w:ins w:id="142" w:author="Beatriz Almeida" w:date="2020-05-18T14:40:00Z">
        <w:r>
          <w:rPr>
            <w:rFonts w:ascii="Calibri" w:eastAsia="Times New Roman" w:hAnsi="Calibri" w:cs="Times New Roman"/>
            <w:color w:val="2E75B5"/>
            <w:sz w:val="26"/>
            <w:szCs w:val="26"/>
            <w:lang w:eastAsia="pt-BR"/>
          </w:rPr>
          <w:t>Referências</w:t>
        </w:r>
      </w:ins>
    </w:p>
    <w:p w14:paraId="44B40B48" w14:textId="77777777" w:rsidR="000C238A" w:rsidRDefault="000C238A" w:rsidP="000C238A">
      <w:pPr>
        <w:spacing w:before="40" w:after="0" w:line="240" w:lineRule="auto"/>
        <w:jc w:val="both"/>
        <w:textAlignment w:val="baseline"/>
        <w:outlineLvl w:val="1"/>
        <w:rPr>
          <w:ins w:id="143" w:author="Beatriz Almeida" w:date="2020-05-18T14:40:00Z"/>
          <w:rFonts w:ascii="Calibri" w:eastAsia="Times New Roman" w:hAnsi="Calibri" w:cs="Times New Roman"/>
          <w:color w:val="2E75B5"/>
          <w:sz w:val="26"/>
          <w:szCs w:val="26"/>
          <w:lang w:eastAsia="pt-BR"/>
        </w:rPr>
      </w:pPr>
    </w:p>
    <w:p w14:paraId="6A136E8E" w14:textId="77777777" w:rsidR="00631910" w:rsidRPr="00631910" w:rsidRDefault="00631910" w:rsidP="00631910">
      <w:pPr>
        <w:shd w:val="clear" w:color="auto" w:fill="FFFFFF"/>
        <w:spacing w:before="300" w:after="0" w:line="240" w:lineRule="auto"/>
        <w:outlineLvl w:val="0"/>
        <w:rPr>
          <w:ins w:id="144" w:author="Beatriz Almeida" w:date="2020-05-18T16:28:00Z"/>
        </w:rPr>
      </w:pPr>
      <w:ins w:id="145" w:author="Beatriz Almeida" w:date="2020-05-18T16:28:00Z">
        <w:r>
          <w:t xml:space="preserve">Baptista Luz Advogados. </w:t>
        </w:r>
        <w:r w:rsidRPr="00631910">
          <w:rPr>
            <w:i/>
            <w:iCs/>
          </w:rPr>
          <w:t>Manual Normativo: Lei Geral de Proteção de Dados e GDPR</w:t>
        </w:r>
        <w:r>
          <w:t>, 30/01/2019. Disponível em: &lt;</w:t>
        </w:r>
        <w:r>
          <w:fldChar w:fldCharType="begin"/>
        </w:r>
        <w:r>
          <w:instrText xml:space="preserve"> HYPERLINK "https://baptistaluz.com.br/wp-content/uploads/2019/01/RD-DataProtection-ProvF.pdf" </w:instrText>
        </w:r>
        <w:r>
          <w:fldChar w:fldCharType="separate"/>
        </w:r>
        <w:r>
          <w:rPr>
            <w:rStyle w:val="Hyperlink"/>
          </w:rPr>
          <w:t>https://baptistaluz.com.br/wp-content/uploads/2019/01/RD-DataProtection-ProvF.pdf</w:t>
        </w:r>
        <w:r>
          <w:fldChar w:fldCharType="end"/>
        </w:r>
        <w:r>
          <w:t>&gt; Acesso em: 18 mai. 2020</w:t>
        </w:r>
      </w:ins>
    </w:p>
    <w:p w14:paraId="32EA8595" w14:textId="77777777" w:rsidR="00631910" w:rsidRDefault="00631910" w:rsidP="000C238A">
      <w:pPr>
        <w:spacing w:before="40" w:after="0" w:line="240" w:lineRule="auto"/>
        <w:jc w:val="both"/>
        <w:textAlignment w:val="baseline"/>
        <w:outlineLvl w:val="1"/>
        <w:rPr>
          <w:ins w:id="146" w:author="Beatriz Almeida" w:date="2020-05-18T16:28:00Z"/>
        </w:rPr>
      </w:pPr>
    </w:p>
    <w:p w14:paraId="52441233" w14:textId="2460DC27" w:rsidR="000C238A" w:rsidRDefault="000C238A" w:rsidP="000C238A">
      <w:pPr>
        <w:spacing w:before="40" w:after="0" w:line="240" w:lineRule="auto"/>
        <w:jc w:val="both"/>
        <w:textAlignment w:val="baseline"/>
        <w:outlineLvl w:val="1"/>
        <w:rPr>
          <w:ins w:id="147" w:author="Beatriz Almeida" w:date="2020-05-18T14:40:00Z"/>
          <w:rFonts w:ascii="Calibri" w:eastAsia="Times New Roman" w:hAnsi="Calibri" w:cs="Times New Roman"/>
          <w:b/>
          <w:bCs/>
          <w:color w:val="2E75B5"/>
          <w:sz w:val="36"/>
          <w:szCs w:val="36"/>
          <w:lang w:eastAsia="pt-BR"/>
        </w:rPr>
      </w:pPr>
      <w:ins w:id="148" w:author="Beatriz Almeida" w:date="2020-05-18T14:49:00Z">
        <w:r>
          <w:t>BRASIL. Presidência da República. Casa Civil. Subchefia para Assuntos Jurídicos. Lei nº 12.527, de 18 de novembro de 2011. Regula o acesso a informações previsto no inciso XXXIII do art. 5o, no inciso II do § 3o do art. 37 e no § 2o do art. 216 da Constituição Federal; altera a Lei no 8.112, de 11 de dezembro de 1990; revoga a Lei no 11.111, de 5 de maio de 2005, e dispositivos da Lei no 8.159, de 8 de janeiro de 1991; e dá outras providências. Disponível em:</w:t>
        </w:r>
      </w:ins>
      <w:ins w:id="149" w:author="Beatriz Almeida" w:date="2020-05-18T14:50:00Z">
        <w:r w:rsidR="00211CF5" w:rsidRPr="00211CF5">
          <w:t xml:space="preserve"> </w:t>
        </w:r>
        <w:r w:rsidR="00211CF5" w:rsidRPr="00211CF5">
          <w:t>&lt;http://www.planalto.gov.br/ccivil_03/_Ato2011-2014/2011/Lei/L12527.htm#art1&gt;</w:t>
        </w:r>
      </w:ins>
      <w:ins w:id="150" w:author="Beatriz Almeida" w:date="2020-05-18T14:49:00Z">
        <w:r>
          <w:t xml:space="preserve">. Acesso em: </w:t>
        </w:r>
      </w:ins>
      <w:ins w:id="151" w:author="Beatriz Almeida" w:date="2020-05-18T15:42:00Z">
        <w:r w:rsidR="006C385E">
          <w:t>18</w:t>
        </w:r>
      </w:ins>
      <w:ins w:id="152" w:author="Beatriz Almeida" w:date="2020-05-18T15:43:00Z">
        <w:r w:rsidR="006C385E">
          <w:t xml:space="preserve"> mai</w:t>
        </w:r>
      </w:ins>
      <w:ins w:id="153" w:author="Beatriz Almeida" w:date="2020-05-18T14:49:00Z">
        <w:r>
          <w:t>. 20</w:t>
        </w:r>
        <w:r w:rsidR="00211CF5">
          <w:t>20</w:t>
        </w:r>
        <w:r>
          <w:t>.</w:t>
        </w:r>
      </w:ins>
    </w:p>
    <w:p w14:paraId="53B49850" w14:textId="520D7028" w:rsidR="000C238A" w:rsidRDefault="000C238A" w:rsidP="000C238A">
      <w:pPr>
        <w:spacing w:line="240" w:lineRule="auto"/>
        <w:jc w:val="both"/>
        <w:rPr>
          <w:ins w:id="154" w:author="Beatriz Almeida" w:date="2020-05-18T14:52:00Z"/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14:paraId="68948C7D" w14:textId="0F4F4899" w:rsidR="00211CF5" w:rsidRDefault="00631910" w:rsidP="00211CF5">
      <w:pPr>
        <w:spacing w:line="240" w:lineRule="auto"/>
        <w:jc w:val="both"/>
        <w:rPr>
          <w:ins w:id="155" w:author="Beatriz Almeida" w:date="2020-05-18T15:46:00Z"/>
        </w:rPr>
      </w:pPr>
      <w:ins w:id="156" w:author="Beatriz Almeida" w:date="2020-05-18T16:28:00Z">
        <w:r>
          <w:t>______</w:t>
        </w:r>
      </w:ins>
      <w:ins w:id="157" w:author="Beatriz Almeida" w:date="2020-05-18T14:52:00Z">
        <w:r w:rsidR="00211CF5">
          <w:t>. Presidência da República. Casa Civil. Subchefia para Assuntos Jurídicos. Lei nº 13.709, de 14 de agosto de 2018. Dispõe sobre a proteção de dados pessoais e altera a Lei nº 12.965, de 23 de abril de 2014 (Marco Civil da Internet). Disponível em:</w:t>
        </w:r>
        <w:r w:rsidR="00211CF5">
          <w:t xml:space="preserve"> </w:t>
        </w:r>
        <w:r w:rsidR="00211CF5">
          <w:t xml:space="preserve">&lt;http://www.planalto.gov.br/ccivil_03/_Ato2015-2018/2018/Lei/L13709.htm&gt;. Acesso em: </w:t>
        </w:r>
      </w:ins>
      <w:ins w:id="158" w:author="Beatriz Almeida" w:date="2020-05-18T15:43:00Z">
        <w:r w:rsidR="006C385E">
          <w:t>18 mai</w:t>
        </w:r>
      </w:ins>
      <w:ins w:id="159" w:author="Beatriz Almeida" w:date="2020-05-18T14:52:00Z">
        <w:r w:rsidR="00211CF5">
          <w:t>. 20</w:t>
        </w:r>
      </w:ins>
      <w:ins w:id="160" w:author="Beatriz Almeida" w:date="2020-05-18T15:01:00Z">
        <w:r w:rsidR="00742B8D">
          <w:t>20</w:t>
        </w:r>
      </w:ins>
      <w:ins w:id="161" w:author="Beatriz Almeida" w:date="2020-05-18T14:52:00Z">
        <w:r w:rsidR="00211CF5">
          <w:t>.</w:t>
        </w:r>
      </w:ins>
    </w:p>
    <w:p w14:paraId="229F2A47" w14:textId="4F25B2F8" w:rsidR="006C385E" w:rsidRDefault="006C385E" w:rsidP="00211CF5">
      <w:pPr>
        <w:spacing w:line="240" w:lineRule="auto"/>
        <w:jc w:val="both"/>
        <w:rPr>
          <w:ins w:id="162" w:author="Beatriz Almeida" w:date="2020-05-18T15:46:00Z"/>
        </w:rPr>
      </w:pPr>
    </w:p>
    <w:p w14:paraId="744FB160" w14:textId="31D9FD8C" w:rsidR="006C385E" w:rsidRDefault="00631910" w:rsidP="006C385E">
      <w:pPr>
        <w:spacing w:line="240" w:lineRule="auto"/>
        <w:jc w:val="both"/>
        <w:rPr>
          <w:ins w:id="163" w:author="Beatriz Almeida" w:date="2020-05-18T16:29:00Z"/>
        </w:rPr>
      </w:pPr>
      <w:ins w:id="164" w:author="Beatriz Almeida" w:date="2020-05-18T16:28:00Z">
        <w:r>
          <w:t>______</w:t>
        </w:r>
      </w:ins>
      <w:ins w:id="165" w:author="Beatriz Almeida" w:date="2020-05-18T15:46:00Z">
        <w:r w:rsidR="006C385E">
          <w:t xml:space="preserve">. Presidência da República. Casa Civil. Subchefia para Assuntos Jurídicos. Constituição da República Federativa do Brasil. Brasília, DF, 1988. Disponível em: </w:t>
        </w:r>
      </w:ins>
      <w:ins w:id="166" w:author="Beatriz Almeida" w:date="2020-05-18T15:47:00Z">
        <w:r w:rsidR="006C385E">
          <w:t>&lt;</w:t>
        </w:r>
        <w:r w:rsidR="006C385E" w:rsidRPr="006C385E">
          <w:t xml:space="preserve"> </w:t>
        </w:r>
        <w:r w:rsidR="006C385E">
          <w:t>&lt;http://www.planalto.gov.br/ccivil_03/Constituicao/Constituicao.htm&gt;</w:t>
        </w:r>
      </w:ins>
      <w:ins w:id="167" w:author="Beatriz Almeida" w:date="2020-05-18T15:46:00Z">
        <w:r w:rsidR="006C385E">
          <w:t xml:space="preserve">. Acesso em: </w:t>
        </w:r>
      </w:ins>
      <w:ins w:id="168" w:author="Beatriz Almeida" w:date="2020-05-18T15:47:00Z">
        <w:r w:rsidR="006C385E">
          <w:t>18 mai. 2020</w:t>
        </w:r>
      </w:ins>
      <w:ins w:id="169" w:author="Beatriz Almeida" w:date="2020-05-18T15:46:00Z">
        <w:r w:rsidR="006C385E">
          <w:t>.</w:t>
        </w:r>
      </w:ins>
    </w:p>
    <w:p w14:paraId="12E0A6A0" w14:textId="77777777" w:rsidR="00631910" w:rsidRDefault="00631910" w:rsidP="006C385E">
      <w:pPr>
        <w:spacing w:line="240" w:lineRule="auto"/>
        <w:jc w:val="both"/>
        <w:rPr>
          <w:ins w:id="170" w:author="Beatriz Almeida" w:date="2020-05-18T16:09:00Z"/>
        </w:rPr>
      </w:pPr>
    </w:p>
    <w:p w14:paraId="25A12375" w14:textId="77777777" w:rsidR="00631910" w:rsidRDefault="00631910" w:rsidP="00631910">
      <w:pPr>
        <w:spacing w:line="240" w:lineRule="auto"/>
        <w:jc w:val="both"/>
        <w:rPr>
          <w:ins w:id="171" w:author="Beatriz Almeida" w:date="2020-05-18T16:29:00Z"/>
        </w:rPr>
      </w:pPr>
      <w:proofErr w:type="spellStart"/>
      <w:ins w:id="172" w:author="Beatriz Almeida" w:date="2020-05-18T16:29:00Z">
        <w:r>
          <w:t>OneTrust</w:t>
        </w:r>
        <w:proofErr w:type="spellEnd"/>
        <w:r>
          <w:t xml:space="preserve"> </w:t>
        </w:r>
        <w:proofErr w:type="spellStart"/>
        <w:r>
          <w:t>DataGuidance</w:t>
        </w:r>
        <w:proofErr w:type="spellEnd"/>
        <w:r>
          <w:t xml:space="preserve"> et Baptista Luz Advogados </w:t>
        </w:r>
        <w:proofErr w:type="spellStart"/>
        <w:r w:rsidRPr="00631910">
          <w:rPr>
            <w:i/>
            <w:iCs/>
          </w:rPr>
          <w:t>Comparing</w:t>
        </w:r>
        <w:proofErr w:type="spellEnd"/>
        <w:r w:rsidRPr="00631910">
          <w:rPr>
            <w:i/>
            <w:iCs/>
          </w:rPr>
          <w:t xml:space="preserve"> </w:t>
        </w:r>
        <w:proofErr w:type="spellStart"/>
        <w:r w:rsidRPr="00631910">
          <w:rPr>
            <w:i/>
            <w:iCs/>
          </w:rPr>
          <w:t>privacy</w:t>
        </w:r>
        <w:proofErr w:type="spellEnd"/>
        <w:r w:rsidRPr="00631910">
          <w:rPr>
            <w:i/>
            <w:iCs/>
          </w:rPr>
          <w:t xml:space="preserve"> </w:t>
        </w:r>
        <w:proofErr w:type="spellStart"/>
        <w:r w:rsidRPr="00631910">
          <w:rPr>
            <w:i/>
            <w:iCs/>
          </w:rPr>
          <w:t>laws</w:t>
        </w:r>
        <w:proofErr w:type="spellEnd"/>
        <w:r w:rsidRPr="00631910">
          <w:rPr>
            <w:i/>
            <w:iCs/>
          </w:rPr>
          <w:t xml:space="preserve">: GDPR v. LGPD. </w:t>
        </w:r>
        <w:proofErr w:type="spellStart"/>
        <w:r w:rsidRPr="00631910">
          <w:rPr>
            <w:i/>
            <w:iCs/>
          </w:rPr>
          <w:t>Latest</w:t>
        </w:r>
        <w:proofErr w:type="spellEnd"/>
        <w:r w:rsidRPr="00631910">
          <w:rPr>
            <w:i/>
            <w:iCs/>
          </w:rPr>
          <w:t xml:space="preserve"> </w:t>
        </w:r>
        <w:proofErr w:type="spellStart"/>
        <w:r w:rsidRPr="00631910">
          <w:rPr>
            <w:i/>
            <w:iCs/>
          </w:rPr>
          <w:t>Edition</w:t>
        </w:r>
        <w:proofErr w:type="spellEnd"/>
        <w:r>
          <w:t>, 02 de maio de 2019. Disponível em:  &lt;</w:t>
        </w:r>
        <w:r>
          <w:fldChar w:fldCharType="begin"/>
        </w:r>
        <w:r>
          <w:instrText xml:space="preserve"> HYPERLINK "</w:instrText>
        </w:r>
        <w:r w:rsidRPr="00631910">
          <w:instrText>https://baptistaluz.com.br/wp-content/uploads/2019/10/gdpr_v_lgpd_revised_edition-1.pdf</w:instrText>
        </w:r>
        <w:r>
          <w:instrText xml:space="preserve">" </w:instrText>
        </w:r>
        <w:r>
          <w:fldChar w:fldCharType="separate"/>
        </w:r>
        <w:r w:rsidRPr="00631910">
          <w:rPr>
            <w:rStyle w:val="Hyperlink"/>
          </w:rPr>
          <w:t>https://baptistaluz.com.br/wp-content/uploads/2019/10/gdpr_v_lgpd_revised_edition-1.pdf</w:t>
        </w:r>
        <w:r>
          <w:fldChar w:fldCharType="end"/>
        </w:r>
        <w:r>
          <w:t xml:space="preserve">&gt; </w:t>
        </w:r>
        <w:bookmarkStart w:id="173" w:name="_Hlk40711667"/>
        <w:r>
          <w:t xml:space="preserve">Acesso em: 18 mai. 2020 </w:t>
        </w:r>
        <w:bookmarkEnd w:id="173"/>
      </w:ins>
    </w:p>
    <w:p w14:paraId="6AB285B5" w14:textId="5DC06EC8" w:rsidR="007C1F0B" w:rsidRDefault="007C1F0B" w:rsidP="006C385E">
      <w:pPr>
        <w:spacing w:line="240" w:lineRule="auto"/>
        <w:jc w:val="both"/>
        <w:rPr>
          <w:ins w:id="174" w:author="Beatriz Almeida" w:date="2020-05-18T16:09:00Z"/>
        </w:rPr>
      </w:pPr>
    </w:p>
    <w:p w14:paraId="3A66DC6D" w14:textId="1951C49F" w:rsidR="007C1F0B" w:rsidRDefault="007C1F0B" w:rsidP="006C385E">
      <w:pPr>
        <w:spacing w:line="240" w:lineRule="auto"/>
        <w:jc w:val="both"/>
        <w:rPr>
          <w:ins w:id="175" w:author="Beatriz Almeida" w:date="2020-05-18T16:11:00Z"/>
        </w:rPr>
      </w:pPr>
      <w:ins w:id="176" w:author="Beatriz Almeida" w:date="2020-05-18T16:09:00Z">
        <w:r>
          <w:t xml:space="preserve">SERPRO. </w:t>
        </w:r>
        <w:r w:rsidRPr="00631910">
          <w:rPr>
            <w:i/>
            <w:iCs/>
          </w:rPr>
          <w:t>Qual o papel do agente público em relação à LGPD</w:t>
        </w:r>
        <w:r w:rsidRPr="00631910">
          <w:rPr>
            <w:i/>
            <w:iCs/>
          </w:rPr>
          <w:t>?</w:t>
        </w:r>
      </w:ins>
      <w:ins w:id="177" w:author="Beatriz Almeida" w:date="2020-05-18T16:10:00Z">
        <w:r>
          <w:t xml:space="preserve"> </w:t>
        </w:r>
        <w:r>
          <w:t>Disponível em:</w:t>
        </w:r>
        <w:r>
          <w:t xml:space="preserve"> &lt;</w:t>
        </w:r>
      </w:ins>
      <w:r>
        <w:fldChar w:fldCharType="begin"/>
      </w:r>
      <w:r>
        <w:instrText xml:space="preserve"> HYPERLINK "</w:instrText>
      </w:r>
      <w:r w:rsidRPr="00631910">
        <w:instrText>https://www.serpro.gov.br/lgpd/governo/qual-o-papel-do-agente-publico-lgpd</w:instrText>
      </w:r>
      <w:r>
        <w:instrText xml:space="preserve">" </w:instrText>
      </w:r>
      <w:r>
        <w:fldChar w:fldCharType="separate"/>
      </w:r>
      <w:ins w:id="178" w:author="Beatriz Almeida" w:date="2020-05-18T16:10:00Z">
        <w:r w:rsidRPr="007C1F0B">
          <w:rPr>
            <w:rStyle w:val="Hyperlink"/>
          </w:rPr>
          <w:t>https://www.serpro.gov.br/lgpd/governo/qual-o-papel-do-agente-publico-lgpd</w:t>
        </w:r>
        <w:r>
          <w:fldChar w:fldCharType="end"/>
        </w:r>
        <w:r>
          <w:t>&gt;</w:t>
        </w:r>
        <w:r>
          <w:t xml:space="preserve"> . Acesso em: </w:t>
        </w:r>
      </w:ins>
      <w:ins w:id="179" w:author="Beatriz Almeida" w:date="2020-05-18T16:11:00Z">
        <w:r>
          <w:t>18</w:t>
        </w:r>
      </w:ins>
      <w:ins w:id="180" w:author="Beatriz Almeida" w:date="2020-05-18T16:10:00Z">
        <w:r>
          <w:t xml:space="preserve"> </w:t>
        </w:r>
      </w:ins>
      <w:ins w:id="181" w:author="Beatriz Almeida" w:date="2020-05-18T16:11:00Z">
        <w:r>
          <w:t>mai</w:t>
        </w:r>
      </w:ins>
      <w:ins w:id="182" w:author="Beatriz Almeida" w:date="2020-05-18T16:10:00Z">
        <w:r>
          <w:t>. 20</w:t>
        </w:r>
      </w:ins>
      <w:ins w:id="183" w:author="Beatriz Almeida" w:date="2020-05-18T16:11:00Z">
        <w:r>
          <w:t>20</w:t>
        </w:r>
      </w:ins>
    </w:p>
    <w:p w14:paraId="6F2C3F17" w14:textId="77777777" w:rsidR="00631910" w:rsidRDefault="00631910" w:rsidP="007C1F0B">
      <w:pPr>
        <w:spacing w:line="240" w:lineRule="auto"/>
        <w:jc w:val="both"/>
        <w:rPr>
          <w:ins w:id="184" w:author="Beatriz Almeida" w:date="2020-05-18T16:29:00Z"/>
        </w:rPr>
      </w:pPr>
    </w:p>
    <w:p w14:paraId="5EA84B9B" w14:textId="4F64F588" w:rsidR="007C1F0B" w:rsidRDefault="00631910" w:rsidP="007C1F0B">
      <w:pPr>
        <w:spacing w:line="240" w:lineRule="auto"/>
        <w:jc w:val="both"/>
        <w:rPr>
          <w:ins w:id="185" w:author="Beatriz Almeida" w:date="2020-05-18T16:17:00Z"/>
        </w:rPr>
      </w:pPr>
      <w:ins w:id="186" w:author="Beatriz Almeida" w:date="2020-05-18T16:28:00Z">
        <w:r>
          <w:t>______</w:t>
        </w:r>
      </w:ins>
      <w:ins w:id="187" w:author="Beatriz Almeida" w:date="2020-05-18T16:11:00Z">
        <w:r w:rsidR="007C1F0B">
          <w:t xml:space="preserve">. </w:t>
        </w:r>
        <w:r w:rsidR="007C1F0B">
          <w:rPr>
            <w:i/>
            <w:iCs/>
          </w:rPr>
          <w:t xml:space="preserve">Glossário </w:t>
        </w:r>
        <w:r w:rsidR="007C1F0B" w:rsidRPr="00213C7A">
          <w:rPr>
            <w:i/>
            <w:iCs/>
          </w:rPr>
          <w:t>LGPD</w:t>
        </w:r>
        <w:r w:rsidR="007C1F0B">
          <w:t xml:space="preserve"> Disponível em: &lt;</w:t>
        </w:r>
        <w:r w:rsidR="007C1F0B">
          <w:fldChar w:fldCharType="begin"/>
        </w:r>
        <w:r w:rsidR="007C1F0B">
          <w:instrText xml:space="preserve"> HYPERLINK "</w:instrText>
        </w:r>
        <w:r w:rsidR="007C1F0B" w:rsidRPr="00213C7A">
          <w:instrText>https://www.serpro.gov.br/lgpd/governo/qual-o-papel-do-agente-publico-lgpd</w:instrText>
        </w:r>
        <w:r w:rsidR="007C1F0B">
          <w:instrText xml:space="preserve">" </w:instrText>
        </w:r>
        <w:r w:rsidR="007C1F0B">
          <w:fldChar w:fldCharType="separate"/>
        </w:r>
        <w:r w:rsidR="007C1F0B" w:rsidRPr="007C1F0B">
          <w:rPr>
            <w:rStyle w:val="Hyperlink"/>
          </w:rPr>
          <w:t>https://www.serpro.gov.br/lgpd/governo/qual-o-papel-do-agente-publico-lgpd</w:t>
        </w:r>
        <w:r w:rsidR="007C1F0B">
          <w:fldChar w:fldCharType="end"/>
        </w:r>
        <w:r w:rsidR="007C1F0B">
          <w:t>&gt; . Acesso em: 18 mai. 2020</w:t>
        </w:r>
      </w:ins>
    </w:p>
    <w:p w14:paraId="3F814E5E" w14:textId="77777777" w:rsidR="007C1F0B" w:rsidRPr="000C238A" w:rsidRDefault="007C1F0B" w:rsidP="006C385E">
      <w:pPr>
        <w:spacing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sectPr w:rsidR="007C1F0B" w:rsidRPr="000C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ECD"/>
    <w:multiLevelType w:val="multilevel"/>
    <w:tmpl w:val="383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738F"/>
    <w:multiLevelType w:val="multilevel"/>
    <w:tmpl w:val="0E1C9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B32AC"/>
    <w:multiLevelType w:val="multilevel"/>
    <w:tmpl w:val="81FAB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A33F0"/>
    <w:multiLevelType w:val="multilevel"/>
    <w:tmpl w:val="0122B18A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hint="default"/>
        <w:color w:val="000000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Calibri" w:hAnsi="Calibri"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  <w:color w:val="000000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color w:val="000000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  <w:color w:val="000000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color w:val="000000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  <w:color w:val="000000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  <w:color w:val="000000"/>
        <w:u w:val="single"/>
      </w:rPr>
    </w:lvl>
  </w:abstractNum>
  <w:abstractNum w:abstractNumId="4" w15:restartNumberingAfterBreak="0">
    <w:nsid w:val="1C6B5C3F"/>
    <w:multiLevelType w:val="multilevel"/>
    <w:tmpl w:val="65D4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97848"/>
    <w:multiLevelType w:val="multilevel"/>
    <w:tmpl w:val="6C8003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74234"/>
    <w:multiLevelType w:val="multilevel"/>
    <w:tmpl w:val="05A6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A27F9"/>
    <w:multiLevelType w:val="multilevel"/>
    <w:tmpl w:val="6F1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E0BC5"/>
    <w:multiLevelType w:val="multilevel"/>
    <w:tmpl w:val="5634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633BE"/>
    <w:multiLevelType w:val="multilevel"/>
    <w:tmpl w:val="9DFEB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3575162"/>
    <w:multiLevelType w:val="multilevel"/>
    <w:tmpl w:val="D6A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54B65"/>
    <w:multiLevelType w:val="multilevel"/>
    <w:tmpl w:val="681A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E3271"/>
    <w:multiLevelType w:val="multilevel"/>
    <w:tmpl w:val="B732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E4AC6"/>
    <w:multiLevelType w:val="multilevel"/>
    <w:tmpl w:val="9FB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61B22"/>
    <w:multiLevelType w:val="multilevel"/>
    <w:tmpl w:val="27846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5"/>
    <w:lvlOverride w:ilvl="0">
      <w:startOverride w:val="3"/>
      <w:lvl w:ilvl="0">
        <w:start w:val="3"/>
        <w:numFmt w:val="decimal"/>
        <w:lvlText w:val=""/>
        <w:lvlJc w:val="left"/>
      </w:lvl>
    </w:lvlOverride>
    <w:lvlOverride w:ilvl="1">
      <w:startOverride w:val="3"/>
      <w:lvl w:ilvl="1">
        <w:start w:val="3"/>
        <w:numFmt w:val="decimal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6"/>
  </w:num>
  <w:num w:numId="6">
    <w:abstractNumId w:val="12"/>
  </w:num>
  <w:num w:numId="7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13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10"/>
  </w:num>
  <w:num w:numId="12">
    <w:abstractNumId w:val="7"/>
  </w:num>
  <w:num w:numId="13">
    <w:abstractNumId w:val="0"/>
  </w:num>
  <w:num w:numId="14">
    <w:abstractNumId w:val="3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atriz Almeida">
    <w15:presenceInfo w15:providerId="Windows Live" w15:userId="6e5948976287c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5A"/>
    <w:rsid w:val="000719EE"/>
    <w:rsid w:val="000C238A"/>
    <w:rsid w:val="000D0DD3"/>
    <w:rsid w:val="001B69FB"/>
    <w:rsid w:val="00211CF5"/>
    <w:rsid w:val="002957E7"/>
    <w:rsid w:val="00614208"/>
    <w:rsid w:val="00631910"/>
    <w:rsid w:val="00651205"/>
    <w:rsid w:val="006C385E"/>
    <w:rsid w:val="007134F5"/>
    <w:rsid w:val="00742B8D"/>
    <w:rsid w:val="007B7AA2"/>
    <w:rsid w:val="007C1F0B"/>
    <w:rsid w:val="007E29C6"/>
    <w:rsid w:val="00817F32"/>
    <w:rsid w:val="008523F4"/>
    <w:rsid w:val="00923770"/>
    <w:rsid w:val="00947CE8"/>
    <w:rsid w:val="00A04611"/>
    <w:rsid w:val="00B6742A"/>
    <w:rsid w:val="00CA0DBD"/>
    <w:rsid w:val="00E82D1B"/>
    <w:rsid w:val="00F2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B60A"/>
  <w15:chartTrackingRefBased/>
  <w15:docId w15:val="{3355DAF3-9922-4F63-B90D-973B7AC4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5A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631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05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055A"/>
    <w:rPr>
      <w:sz w:val="20"/>
      <w:szCs w:val="20"/>
    </w:rPr>
  </w:style>
  <w:style w:type="paragraph" w:customStyle="1" w:styleId="artigo">
    <w:name w:val="artigo"/>
    <w:basedOn w:val="Normal"/>
    <w:rsid w:val="00F2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2055A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2055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55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742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742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1B69F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C1F0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19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f.mp.br/pgr/noticias-pgr/transparencia-stf-decide-que-divulgacao-oficial-de-remuneracao-de-servidor-nao-fere-a-constituicao" TargetMode="External"/><Relationship Id="rId3" Type="http://schemas.openxmlformats.org/officeDocument/2006/relationships/styles" Target="styles.xml"/><Relationship Id="rId7" Type="http://schemas.openxmlformats.org/officeDocument/2006/relationships/hyperlink" Target="http://pesquisalegislativa.mg.gov.br/LegislacaoCompleta.aspx?cod=188010&amp;marc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lanalto.gov.br/ccivil_03/_ato2015-2018/2018/lei/L13709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63AE-E03C-4932-AABE-3D00021A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3152</Words>
  <Characters>17025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Beatriz Almeida</cp:lastModifiedBy>
  <cp:revision>3</cp:revision>
  <dcterms:created xsi:type="dcterms:W3CDTF">2020-05-18T17:19:00Z</dcterms:created>
  <dcterms:modified xsi:type="dcterms:W3CDTF">2020-05-18T19:29:00Z</dcterms:modified>
</cp:coreProperties>
</file>